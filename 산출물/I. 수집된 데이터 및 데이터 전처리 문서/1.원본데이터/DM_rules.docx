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DB" w:rsidRPr="002B17D6" w:rsidRDefault="002B17D6">
      <w:pPr>
        <w:rPr>
          <w:sz w:val="72"/>
          <w:szCs w:val="7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72"/>
          <w:szCs w:val="72"/>
        </w:rPr>
        <mc:AlternateContent>
          <mc:Choice Requires="w16se">
            <w16se:symEx w16se:font="Segoe UI Emoji" w16se:char="25B6"/>
          </mc:Choice>
          <mc:Fallback>
            <w:t>▶</w:t>
          </mc:Fallback>
        </mc:AlternateContent>
      </w:r>
      <w:r>
        <w:rPr>
          <w:sz w:val="72"/>
          <w:szCs w:val="72"/>
        </w:rPr>
        <w:t xml:space="preserve"> </w:t>
      </w:r>
      <w:proofErr w:type="spellStart"/>
      <w:r w:rsidRPr="002B17D6">
        <w:rPr>
          <w:sz w:val="72"/>
          <w:szCs w:val="72"/>
        </w:rPr>
        <w:t>DM_solution</w:t>
      </w:r>
      <w:proofErr w:type="spellEnd"/>
      <w:r w:rsidRPr="002B17D6">
        <w:rPr>
          <w:sz w:val="72"/>
          <w:szCs w:val="72"/>
        </w:rPr>
        <w:t xml:space="preserve"> </w:t>
      </w:r>
      <w:proofErr w:type="spellStart"/>
      <w:r w:rsidRPr="002B17D6">
        <w:rPr>
          <w:rFonts w:hint="eastAsia"/>
          <w:sz w:val="72"/>
          <w:szCs w:val="72"/>
        </w:rPr>
        <w:t>사내규정</w:t>
      </w:r>
      <w:proofErr w:type="spellEnd"/>
    </w:p>
    <w:p w:rsidR="002B17D6" w:rsidRDefault="002B17D6"/>
    <w:p w:rsidR="002B17D6" w:rsidRDefault="002B17D6" w:rsidP="002B17D6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b w:val="0"/>
          <w:bCs w:val="0"/>
        </w:rPr>
        <w:t xml:space="preserve"> </w:t>
      </w:r>
      <w:r>
        <w:rPr>
          <w:rFonts w:hint="eastAsia"/>
        </w:rPr>
        <w:t>목차</w:t>
      </w:r>
    </w:p>
    <w:p w:rsidR="002B17D6" w:rsidRDefault="002B17D6" w:rsidP="002B17D6">
      <w:pPr>
        <w:pStyle w:val="a3"/>
        <w:numPr>
          <w:ilvl w:val="0"/>
          <w:numId w:val="3"/>
        </w:numPr>
      </w:pPr>
      <w:r>
        <w:rPr>
          <w:rStyle w:val="a4"/>
        </w:rPr>
        <w:t xml:space="preserve">출장 및 </w:t>
      </w:r>
      <w:proofErr w:type="spellStart"/>
      <w:r>
        <w:rPr>
          <w:rStyle w:val="a4"/>
        </w:rPr>
        <w:t>여비규정</w:t>
      </w:r>
      <w:proofErr w:type="spellEnd"/>
    </w:p>
    <w:p w:rsidR="002B17D6" w:rsidRDefault="002B17D6" w:rsidP="002B17D6">
      <w:pPr>
        <w:pStyle w:val="a3"/>
        <w:numPr>
          <w:ilvl w:val="0"/>
          <w:numId w:val="3"/>
        </w:numPr>
      </w:pPr>
      <w:r>
        <w:rPr>
          <w:rStyle w:val="a4"/>
        </w:rPr>
        <w:t>퇴직금 지급 및 퇴직 규정</w:t>
      </w:r>
    </w:p>
    <w:p w:rsidR="002B17D6" w:rsidRDefault="002B17D6" w:rsidP="002B17D6">
      <w:pPr>
        <w:pStyle w:val="a3"/>
        <w:numPr>
          <w:ilvl w:val="0"/>
          <w:numId w:val="3"/>
        </w:numPr>
      </w:pPr>
      <w:r>
        <w:rPr>
          <w:rStyle w:val="a4"/>
        </w:rPr>
        <w:t>복리후생 규정</w:t>
      </w:r>
    </w:p>
    <w:p w:rsidR="002B17D6" w:rsidRDefault="002B17D6" w:rsidP="002B17D6">
      <w:pPr>
        <w:pStyle w:val="a3"/>
        <w:numPr>
          <w:ilvl w:val="0"/>
          <w:numId w:val="3"/>
        </w:numPr>
      </w:pPr>
      <w:r>
        <w:rPr>
          <w:rStyle w:val="a4"/>
        </w:rPr>
        <w:t>복무 규정</w:t>
      </w:r>
    </w:p>
    <w:p w:rsidR="002B17D6" w:rsidRDefault="002B17D6" w:rsidP="002B17D6">
      <w:pPr>
        <w:pStyle w:val="a3"/>
        <w:numPr>
          <w:ilvl w:val="0"/>
          <w:numId w:val="3"/>
        </w:numPr>
      </w:pPr>
      <w:r>
        <w:rPr>
          <w:rStyle w:val="a4"/>
        </w:rPr>
        <w:t>급여 규정</w:t>
      </w:r>
    </w:p>
    <w:p w:rsidR="002B17D6" w:rsidRDefault="002B17D6" w:rsidP="002B17D6">
      <w:pPr>
        <w:pStyle w:val="a3"/>
        <w:numPr>
          <w:ilvl w:val="0"/>
          <w:numId w:val="3"/>
        </w:numPr>
      </w:pPr>
      <w:r>
        <w:rPr>
          <w:rStyle w:val="a4"/>
        </w:rPr>
        <w:t>업무 규정</w:t>
      </w:r>
    </w:p>
    <w:p w:rsidR="002B17D6" w:rsidRDefault="002B17D6" w:rsidP="002B17D6">
      <w:pPr>
        <w:pStyle w:val="a3"/>
        <w:numPr>
          <w:ilvl w:val="0"/>
          <w:numId w:val="3"/>
        </w:numPr>
      </w:pPr>
      <w:r>
        <w:rPr>
          <w:rStyle w:val="a4"/>
        </w:rPr>
        <w:t>정보보안 규정</w:t>
      </w:r>
      <w:r>
        <w:t>)</w:t>
      </w:r>
    </w:p>
    <w:p w:rsidR="002B17D6" w:rsidRDefault="002B17D6" w:rsidP="008D5DFC">
      <w:pPr>
        <w:pStyle w:val="a3"/>
        <w:numPr>
          <w:ilvl w:val="0"/>
          <w:numId w:val="3"/>
        </w:numPr>
      </w:pPr>
      <w:r>
        <w:rPr>
          <w:rStyle w:val="a4"/>
        </w:rPr>
        <w:t>윤리 및 행동강령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mc:AlternateContent>
            <mc:Choice Requires="w16se">
              <w:rFonts w:ascii="굴림" w:eastAsia="굴림" w:hAnsi="굴림"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36"/>
          <w:szCs w:val="36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r w:rsidRPr="002B17D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사내 </w:t>
      </w:r>
      <w:proofErr w:type="spellStart"/>
      <w:r w:rsidRPr="002B17D6">
        <w:rPr>
          <w:rFonts w:ascii="굴림" w:eastAsia="굴림" w:hAnsi="굴림" w:cs="굴림"/>
          <w:b/>
          <w:bCs/>
          <w:kern w:val="0"/>
          <w:sz w:val="36"/>
          <w:szCs w:val="36"/>
        </w:rPr>
        <w:t>여비규정</w:t>
      </w:r>
      <w:proofErr w:type="spellEnd"/>
      <w:r w:rsidRPr="002B17D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</w:t>
      </w:r>
      <w:proofErr w:type="spellStart"/>
      <w:r w:rsidRPr="002B17D6">
        <w:rPr>
          <w:rFonts w:ascii="굴림" w:eastAsia="굴림" w:hAnsi="굴림" w:cs="굴림"/>
          <w:b/>
          <w:bCs/>
          <w:kern w:val="0"/>
          <w:sz w:val="36"/>
          <w:szCs w:val="36"/>
        </w:rPr>
        <w:t>출장규정</w:t>
      </w:r>
      <w:proofErr w:type="spellEnd"/>
      <w:r w:rsidRPr="002B17D6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B17D6">
        <w:rPr>
          <w:rFonts w:ascii="굴림" w:eastAsia="굴림" w:hAnsi="굴림" w:cs="굴림"/>
          <w:b/>
          <w:bCs/>
          <w:kern w:val="0"/>
          <w:sz w:val="27"/>
          <w:szCs w:val="27"/>
        </w:rPr>
        <w:t>제1장 총 칙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제1조【목적】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 xml:space="preserve">이 규정은 직원의 국내 및 해외 출장에 따른 여비 지급 및 처리 기준을 정함으로써, 경비의 합리적 지출과 </w:t>
      </w:r>
      <w:proofErr w:type="spellStart"/>
      <w:r w:rsidRPr="002B17D6">
        <w:rPr>
          <w:rFonts w:ascii="굴림" w:eastAsia="굴림" w:hAnsi="굴림" w:cs="굴림"/>
          <w:kern w:val="0"/>
          <w:sz w:val="24"/>
          <w:szCs w:val="24"/>
        </w:rPr>
        <w:t>출장업무의</w:t>
      </w:r>
      <w:proofErr w:type="spellEnd"/>
      <w:r w:rsidRPr="002B17D6">
        <w:rPr>
          <w:rFonts w:ascii="굴림" w:eastAsia="굴림" w:hAnsi="굴림" w:cs="굴림"/>
          <w:kern w:val="0"/>
          <w:sz w:val="24"/>
          <w:szCs w:val="24"/>
        </w:rPr>
        <w:t xml:space="preserve"> 원활한 수행을 도모하는 것을 목적으로 한다.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제2조【적용범위】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이 규정은 본사 및 국내·해외 지사 소속 전 직원에게 적용한다. 단, 계약직 및 인턴사원은 별도의 승인 없이 출장할 수 없다.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제3조【정의】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이 규정에서 “출장”이라 함은 회사의 업무를 수행하기 위하여 본래 근무지를 떠나 일시적으로 다른 지역에 체류하는 것을 말한다.</w:t>
      </w:r>
    </w:p>
    <w:p w:rsidR="002B17D6" w:rsidRPr="002B17D6" w:rsidRDefault="002B17D6" w:rsidP="002B17D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B17D6">
        <w:rPr>
          <w:rFonts w:ascii="굴림" w:eastAsia="굴림" w:hAnsi="굴림" w:cs="굴림"/>
          <w:b/>
          <w:bCs/>
          <w:kern w:val="0"/>
          <w:sz w:val="27"/>
          <w:szCs w:val="27"/>
        </w:rPr>
        <w:t>제2장 출장 승인 및 신청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제4조【출장 승인】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모든 출장은 사전에 소속 부서장과 경영지원팀의 승인을 받아야 하며, 승인된 출장만 여비가 지급된다.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제5조【출장 신청 절차】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① 출장신청서는 출장 3일 전까지 시스템에 등록해야 한다.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② 해외출장의 경우, 별도의 사전보고서와 현지 연락처가 포함된 계획서를 첨부해야 한다.</w:t>
      </w:r>
    </w:p>
    <w:p w:rsidR="002B17D6" w:rsidRPr="002B17D6" w:rsidRDefault="002B17D6" w:rsidP="002B17D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B17D6">
        <w:rPr>
          <w:rFonts w:ascii="굴림" w:eastAsia="굴림" w:hAnsi="굴림" w:cs="굴림"/>
          <w:b/>
          <w:bCs/>
          <w:kern w:val="0"/>
          <w:sz w:val="27"/>
          <w:szCs w:val="27"/>
        </w:rPr>
        <w:t>제3장 여비의 종류 및 기준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제6조【여비 구성 항목】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여비는 다음 각 항목으로 구성한다.</w:t>
      </w:r>
    </w:p>
    <w:p w:rsidR="002B17D6" w:rsidRPr="002B17D6" w:rsidRDefault="002B17D6" w:rsidP="002B17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>교통비</w:t>
      </w:r>
    </w:p>
    <w:p w:rsidR="002B17D6" w:rsidRPr="002B17D6" w:rsidRDefault="002B17D6" w:rsidP="002B17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B17D6">
        <w:rPr>
          <w:rFonts w:ascii="굴림" w:eastAsia="굴림" w:hAnsi="굴림" w:cs="굴림"/>
          <w:kern w:val="0"/>
          <w:sz w:val="24"/>
          <w:szCs w:val="24"/>
        </w:rPr>
        <w:t>일비</w:t>
      </w:r>
      <w:proofErr w:type="spellEnd"/>
      <w:r w:rsidRPr="002B17D6">
        <w:rPr>
          <w:rFonts w:ascii="굴림" w:eastAsia="굴림" w:hAnsi="굴림" w:cs="굴림"/>
          <w:kern w:val="0"/>
          <w:sz w:val="24"/>
          <w:szCs w:val="24"/>
        </w:rPr>
        <w:t>(숙박 외 체재비)</w:t>
      </w:r>
    </w:p>
    <w:p w:rsidR="002B17D6" w:rsidRPr="002B17D6" w:rsidRDefault="002B17D6" w:rsidP="002B17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>숙박비</w:t>
      </w:r>
    </w:p>
    <w:p w:rsidR="002B17D6" w:rsidRPr="002B17D6" w:rsidRDefault="002B17D6" w:rsidP="002B17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>식비</w:t>
      </w:r>
    </w:p>
    <w:p w:rsidR="002B17D6" w:rsidRPr="002B17D6" w:rsidRDefault="002B17D6" w:rsidP="002B17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>통신비 및 잡비(필요 시 인정)</w:t>
      </w:r>
    </w:p>
    <w:p w:rsidR="00294D55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제7조【교통비 지급 기준】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① 국내</w:t>
      </w:r>
      <w:r w:rsidR="00294D55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2B17D6">
        <w:rPr>
          <w:rFonts w:ascii="굴림" w:eastAsia="굴림" w:hAnsi="굴림" w:cs="굴림"/>
          <w:kern w:val="0"/>
          <w:sz w:val="24"/>
          <w:szCs w:val="24"/>
        </w:rPr>
        <w:t>출장 시에는 대중교통을 원칙으로 한다.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② 자가용 사용 시 사전 승인과 주행거리 증빙자료(네비게이션 캡처 등)를 첨부해야 한다.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 xml:space="preserve">③ 해외출장 시에는 이코노미 </w:t>
      </w:r>
      <w:r w:rsidR="00294D55">
        <w:rPr>
          <w:rFonts w:ascii="굴림" w:eastAsia="굴림" w:hAnsi="굴림" w:cs="굴림"/>
          <w:kern w:val="0"/>
          <w:sz w:val="24"/>
          <w:szCs w:val="24"/>
        </w:rPr>
        <w:t>클래스</w:t>
      </w:r>
      <w:r w:rsidR="00294D55">
        <w:rPr>
          <w:rFonts w:ascii="굴림" w:eastAsia="굴림" w:hAnsi="굴림" w:cs="굴림" w:hint="eastAsia"/>
          <w:kern w:val="0"/>
          <w:sz w:val="24"/>
          <w:szCs w:val="24"/>
        </w:rPr>
        <w:t>만 이용가능하다.</w:t>
      </w:r>
      <w:r w:rsidR="00294D5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294D55">
        <w:rPr>
          <w:rFonts w:ascii="굴림" w:eastAsia="굴림" w:hAnsi="굴림" w:cs="굴림" w:hint="eastAsia"/>
          <w:kern w:val="0"/>
          <w:sz w:val="24"/>
          <w:szCs w:val="24"/>
        </w:rPr>
        <w:t>사업 목적의 동반자가 있을 경우에는 퍼스트 클래스 이용이 가능하다.</w:t>
      </w:r>
      <w:r w:rsidR="00294D5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="00294D55">
        <w:rPr>
          <w:rFonts w:ascii="굴림" w:eastAsia="굴림" w:hAnsi="굴림" w:cs="굴림"/>
          <w:kern w:val="0"/>
          <w:sz w:val="24"/>
          <w:szCs w:val="24"/>
        </w:rPr>
        <w:t>( CEO</w:t>
      </w:r>
      <w:r w:rsidR="00294D55">
        <w:rPr>
          <w:rFonts w:ascii="굴림" w:eastAsia="굴림" w:hAnsi="굴림" w:cs="굴림" w:hint="eastAsia"/>
          <w:kern w:val="0"/>
          <w:sz w:val="24"/>
          <w:szCs w:val="24"/>
        </w:rPr>
        <w:t>포함</w:t>
      </w:r>
      <w:proofErr w:type="gramEnd"/>
      <w:r w:rsidR="00294D55">
        <w:rPr>
          <w:rFonts w:ascii="굴림" w:eastAsia="굴림" w:hAnsi="굴림" w:cs="굴림" w:hint="eastAsia"/>
          <w:kern w:val="0"/>
          <w:sz w:val="24"/>
          <w:szCs w:val="24"/>
        </w:rPr>
        <w:t xml:space="preserve"> 전 직원 공통 </w:t>
      </w:r>
      <w:r w:rsidR="00294D55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b/>
          <w:bCs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제8조【숙박비 지급 기준】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① 국내</w:t>
      </w:r>
      <w:r w:rsidR="00294D55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2B17D6">
        <w:rPr>
          <w:rFonts w:ascii="굴림" w:eastAsia="굴림" w:hAnsi="굴림" w:cs="굴림"/>
          <w:kern w:val="0"/>
          <w:sz w:val="24"/>
          <w:szCs w:val="24"/>
        </w:rPr>
        <w:t>출장: 1박당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1</w:t>
      </w:r>
      <w:r w:rsidRPr="002B17D6">
        <w:rPr>
          <w:rFonts w:ascii="굴림" w:eastAsia="굴림" w:hAnsi="굴림" w:cs="굴림"/>
          <w:kern w:val="0"/>
          <w:sz w:val="24"/>
          <w:szCs w:val="24"/>
        </w:rPr>
        <w:t>00,000원 이내 실비 정산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② 해외</w:t>
      </w:r>
      <w:r w:rsidR="00294D55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2B17D6">
        <w:rPr>
          <w:rFonts w:ascii="굴림" w:eastAsia="굴림" w:hAnsi="굴림" w:cs="굴림"/>
          <w:kern w:val="0"/>
          <w:sz w:val="24"/>
          <w:szCs w:val="24"/>
        </w:rPr>
        <w:t>출장: 국가별 상한선을 두며, 외교부 공무</w:t>
      </w:r>
      <w:r w:rsidR="00294D55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2B17D6">
        <w:rPr>
          <w:rFonts w:ascii="굴림" w:eastAsia="굴림" w:hAnsi="굴림" w:cs="굴림"/>
          <w:kern w:val="0"/>
          <w:sz w:val="24"/>
          <w:szCs w:val="24"/>
        </w:rPr>
        <w:t>출장 기준을 참고한다.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 xml:space="preserve">③ </w:t>
      </w: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단, 호텔 이용 시 반드시 카드 영수증과 호텔 명세서를 제출해야 한다.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제9조【일비 및 식비】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 xml:space="preserve">① </w:t>
      </w:r>
      <w:proofErr w:type="spellStart"/>
      <w:r w:rsidRPr="002B17D6">
        <w:rPr>
          <w:rFonts w:ascii="굴림" w:eastAsia="굴림" w:hAnsi="굴림" w:cs="굴림"/>
          <w:kern w:val="0"/>
          <w:sz w:val="24"/>
          <w:szCs w:val="24"/>
        </w:rPr>
        <w:t>일비</w:t>
      </w:r>
      <w:proofErr w:type="spellEnd"/>
      <w:r w:rsidRPr="002B17D6">
        <w:rPr>
          <w:rFonts w:ascii="굴림" w:eastAsia="굴림" w:hAnsi="굴림" w:cs="굴림"/>
          <w:kern w:val="0"/>
          <w:sz w:val="24"/>
          <w:szCs w:val="24"/>
        </w:rPr>
        <w:t>: 국내</w:t>
      </w:r>
      <w:r w:rsidR="00294D55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2B17D6">
        <w:rPr>
          <w:rFonts w:ascii="굴림" w:eastAsia="굴림" w:hAnsi="굴림" w:cs="굴림"/>
          <w:kern w:val="0"/>
          <w:sz w:val="24"/>
          <w:szCs w:val="24"/>
        </w:rPr>
        <w:t>출장 시 하루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20</w:t>
      </w:r>
      <w:r w:rsidRPr="002B17D6">
        <w:rPr>
          <w:rFonts w:ascii="굴림" w:eastAsia="굴림" w:hAnsi="굴림" w:cs="굴림"/>
          <w:kern w:val="0"/>
          <w:sz w:val="24"/>
          <w:szCs w:val="24"/>
        </w:rPr>
        <w:t>0,000원 정액 지급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 xml:space="preserve">② 식비: 실비 정산이나, 1일 최대 </w:t>
      </w:r>
      <w:r>
        <w:rPr>
          <w:rFonts w:ascii="굴림" w:eastAsia="굴림" w:hAnsi="굴림" w:cs="굴림"/>
          <w:kern w:val="0"/>
          <w:sz w:val="24"/>
          <w:szCs w:val="24"/>
        </w:rPr>
        <w:t>10</w:t>
      </w:r>
      <w:r w:rsidRPr="002B17D6">
        <w:rPr>
          <w:rFonts w:ascii="굴림" w:eastAsia="굴림" w:hAnsi="굴림" w:cs="굴림"/>
          <w:kern w:val="0"/>
          <w:sz w:val="24"/>
          <w:szCs w:val="24"/>
        </w:rPr>
        <w:t>0,000원 이내에서 인정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 xml:space="preserve">③ </w:t>
      </w: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단, 식사는 1일 2회까지만 인정하며, 세금계산서 또는 영수증이 필수 제출되어야 한다.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영수증에는 상세</w:t>
      </w:r>
      <w:r w:rsidR="00294D55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내역이 포함되어야 한다.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커피 및 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다과류의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 경우는 추가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회까지 인정된다.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클린카드</w:t>
      </w:r>
      <w:proofErr w:type="spellEnd"/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사용 제한 업종에서의 사용은 금지한다.</w:t>
      </w:r>
    </w:p>
    <w:p w:rsidR="002B17D6" w:rsidRPr="002B17D6" w:rsidRDefault="002B17D6" w:rsidP="002B17D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B17D6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제4장 </w:t>
      </w:r>
      <w:proofErr w:type="spellStart"/>
      <w:r w:rsidRPr="002B17D6">
        <w:rPr>
          <w:rFonts w:ascii="굴림" w:eastAsia="굴림" w:hAnsi="굴림" w:cs="굴림"/>
          <w:b/>
          <w:bCs/>
          <w:kern w:val="0"/>
          <w:sz w:val="27"/>
          <w:szCs w:val="27"/>
        </w:rPr>
        <w:t>특수조항</w:t>
      </w:r>
      <w:proofErr w:type="spellEnd"/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제10조【현금 지급 원칙】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 xml:space="preserve">① </w:t>
      </w: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여비는 전액 '현금'</w:t>
      </w:r>
      <w:proofErr w:type="spellStart"/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으로</w:t>
      </w:r>
      <w:proofErr w:type="spellEnd"/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사전 지급함을 원칙으로 하며, 법인카드 사용은 </w:t>
      </w: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원칙적으로 금지한다.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→ ※ 일반적 규정과 다른 설정 (평가용 환각 검출 목적)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제11조【출장 중 음주 금지】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출장 중 주류 구매 비용은 어떤 경우에도 경비로 인정하지 않는다.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제12조【출장 중 사고 처리】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 xml:space="preserve">출장 중 발생한 사고(교통사고, 질병 등)는 반드시 24시간 이내 보고해야 하며, </w:t>
      </w:r>
      <w:proofErr w:type="spellStart"/>
      <w:r w:rsidRPr="002B17D6">
        <w:rPr>
          <w:rFonts w:ascii="굴림" w:eastAsia="굴림" w:hAnsi="굴림" w:cs="굴림"/>
          <w:kern w:val="0"/>
          <w:sz w:val="24"/>
          <w:szCs w:val="24"/>
        </w:rPr>
        <w:t>미보고</w:t>
      </w:r>
      <w:proofErr w:type="spellEnd"/>
      <w:r w:rsidRPr="002B17D6">
        <w:rPr>
          <w:rFonts w:ascii="굴림" w:eastAsia="굴림" w:hAnsi="굴림" w:cs="굴림"/>
          <w:kern w:val="0"/>
          <w:sz w:val="24"/>
          <w:szCs w:val="24"/>
        </w:rPr>
        <w:t xml:space="preserve"> 시 여비 일부를 환수할 수 있다.</w:t>
      </w:r>
    </w:p>
    <w:p w:rsidR="002B17D6" w:rsidRPr="002B17D6" w:rsidRDefault="002B17D6" w:rsidP="002B17D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B17D6">
        <w:rPr>
          <w:rFonts w:ascii="굴림" w:eastAsia="굴림" w:hAnsi="굴림" w:cs="굴림"/>
          <w:b/>
          <w:bCs/>
          <w:kern w:val="0"/>
          <w:sz w:val="27"/>
          <w:szCs w:val="27"/>
        </w:rPr>
        <w:t>제5장 정산 및 사후 보고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제13조【정산 기한】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출장 종료 후 5영업일 이내에 정산보고서를 제출해야 하며, 지연 시 여비 지급이 보류될 수 있다.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제14조【정산 보고서 내용】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정산 보고서에는 다음 내용이 포함되어야 한다.</w:t>
      </w:r>
    </w:p>
    <w:p w:rsidR="002B17D6" w:rsidRPr="002B17D6" w:rsidRDefault="002B17D6" w:rsidP="002B17D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>출장 목적 및 내용</w:t>
      </w:r>
    </w:p>
    <w:p w:rsidR="002B17D6" w:rsidRPr="002B17D6" w:rsidRDefault="002B17D6" w:rsidP="002B17D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>방문 기관 및 담당자</w:t>
      </w:r>
    </w:p>
    <w:p w:rsidR="002B17D6" w:rsidRPr="002B17D6" w:rsidRDefault="002B17D6" w:rsidP="002B17D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>지출 내역 명세 (첨부 서류 포함)</w:t>
      </w:r>
    </w:p>
    <w:p w:rsidR="002B17D6" w:rsidRPr="002B17D6" w:rsidRDefault="002B17D6" w:rsidP="002B17D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>향후 후속 조치 및 개선점</w:t>
      </w:r>
    </w:p>
    <w:p w:rsidR="002B17D6" w:rsidRDefault="002B17D6"/>
    <w:p w:rsidR="002B17D6" w:rsidRPr="002B17D6" w:rsidRDefault="002B17D6" w:rsidP="002B17D6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b w:val="0"/>
          <w:bCs w:val="0"/>
        </w:rPr>
        <w:t xml:space="preserve"> </w:t>
      </w:r>
      <w:r w:rsidRPr="002B17D6">
        <w:t>퇴직금 지급 및 퇴직 규정</w:t>
      </w:r>
    </w:p>
    <w:p w:rsidR="002B17D6" w:rsidRPr="002B17D6" w:rsidRDefault="002B17D6" w:rsidP="002B17D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B17D6">
        <w:rPr>
          <w:rFonts w:ascii="굴림" w:eastAsia="굴림" w:hAnsi="굴림" w:cs="굴림"/>
          <w:b/>
          <w:bCs/>
          <w:kern w:val="0"/>
          <w:sz w:val="27"/>
          <w:szCs w:val="27"/>
        </w:rPr>
        <w:t>제1장 총 칙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제1조【목적】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본 규정은 직원의 퇴직에 따른 퇴직금의 지급 및 퇴직 처리 절차에 관한 기준을 명확히 하여 공정한 인사관리를 도모함을 목적으로 한다.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제2조【적용범위】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이 규정은 당사 소속 정규직 전 직원에게 적용하며, 계약직·</w:t>
      </w:r>
      <w:proofErr w:type="spellStart"/>
      <w:r w:rsidRPr="002B17D6">
        <w:rPr>
          <w:rFonts w:ascii="굴림" w:eastAsia="굴림" w:hAnsi="굴림" w:cs="굴림"/>
          <w:kern w:val="0"/>
          <w:sz w:val="24"/>
          <w:szCs w:val="24"/>
        </w:rPr>
        <w:t>인턴직원에</w:t>
      </w:r>
      <w:proofErr w:type="spellEnd"/>
      <w:r w:rsidRPr="002B17D6">
        <w:rPr>
          <w:rFonts w:ascii="굴림" w:eastAsia="굴림" w:hAnsi="굴림" w:cs="굴림"/>
          <w:kern w:val="0"/>
          <w:sz w:val="24"/>
          <w:szCs w:val="24"/>
        </w:rPr>
        <w:t xml:space="preserve"> 대해서는 별도의 계약서에 정한 바에 따른다.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제3조【정의】</w:t>
      </w:r>
    </w:p>
    <w:p w:rsidR="002B17D6" w:rsidRPr="002B17D6" w:rsidRDefault="002B17D6" w:rsidP="002B17D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lastRenderedPageBreak/>
        <w:t>“퇴직”이란 직원이 정년, 자발적 사직, 해고 등 사유로 고용계약을 종료하는 것을 말한다.</w:t>
      </w:r>
    </w:p>
    <w:p w:rsidR="002B17D6" w:rsidRPr="002B17D6" w:rsidRDefault="002B17D6" w:rsidP="002B17D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 xml:space="preserve">“퇴직금”이란 근로자의 근속기간에 따라 일정 금액을 퇴직 시 </w:t>
      </w:r>
      <w:proofErr w:type="spellStart"/>
      <w:r w:rsidRPr="002B17D6">
        <w:rPr>
          <w:rFonts w:ascii="굴림" w:eastAsia="굴림" w:hAnsi="굴림" w:cs="굴림"/>
          <w:kern w:val="0"/>
          <w:sz w:val="24"/>
          <w:szCs w:val="24"/>
        </w:rPr>
        <w:t>일시금</w:t>
      </w:r>
      <w:proofErr w:type="spellEnd"/>
      <w:r w:rsidRPr="002B17D6">
        <w:rPr>
          <w:rFonts w:ascii="굴림" w:eastAsia="굴림" w:hAnsi="굴림" w:cs="굴림"/>
          <w:kern w:val="0"/>
          <w:sz w:val="24"/>
          <w:szCs w:val="24"/>
        </w:rPr>
        <w:t xml:space="preserve"> 또는 분할로 지급하는 제도를 말한다.</w:t>
      </w:r>
    </w:p>
    <w:p w:rsidR="002B17D6" w:rsidRPr="002B17D6" w:rsidRDefault="002B17D6" w:rsidP="002B17D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B17D6">
        <w:rPr>
          <w:rFonts w:ascii="굴림" w:eastAsia="굴림" w:hAnsi="굴림" w:cs="굴림"/>
          <w:b/>
          <w:bCs/>
          <w:kern w:val="0"/>
          <w:sz w:val="27"/>
          <w:szCs w:val="27"/>
        </w:rPr>
        <w:t>제2장 퇴직의 구분 및 절차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제4조【퇴직의 구분】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퇴직은 다음과 같이 구분한다.</w:t>
      </w:r>
    </w:p>
    <w:p w:rsidR="002B17D6" w:rsidRPr="002B17D6" w:rsidRDefault="002B17D6" w:rsidP="002B17D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>정년퇴직: 만 6</w:t>
      </w:r>
      <w:r>
        <w:rPr>
          <w:rFonts w:ascii="굴림" w:eastAsia="굴림" w:hAnsi="굴림" w:cs="굴림"/>
          <w:kern w:val="0"/>
          <w:sz w:val="24"/>
          <w:szCs w:val="24"/>
        </w:rPr>
        <w:t>5</w:t>
      </w:r>
      <w:r w:rsidRPr="002B17D6">
        <w:rPr>
          <w:rFonts w:ascii="굴림" w:eastAsia="굴림" w:hAnsi="굴림" w:cs="굴림"/>
          <w:kern w:val="0"/>
          <w:sz w:val="24"/>
          <w:szCs w:val="24"/>
        </w:rPr>
        <w:t>세 도달 시 자동 퇴직</w:t>
      </w:r>
    </w:p>
    <w:p w:rsidR="002B17D6" w:rsidRPr="002B17D6" w:rsidRDefault="002B17D6" w:rsidP="002B17D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B17D6">
        <w:rPr>
          <w:rFonts w:ascii="굴림" w:eastAsia="굴림" w:hAnsi="굴림" w:cs="굴림"/>
          <w:kern w:val="0"/>
          <w:sz w:val="24"/>
          <w:szCs w:val="24"/>
        </w:rPr>
        <w:t>자진퇴직</w:t>
      </w:r>
      <w:proofErr w:type="spellEnd"/>
      <w:r w:rsidRPr="002B17D6">
        <w:rPr>
          <w:rFonts w:ascii="굴림" w:eastAsia="굴림" w:hAnsi="굴림" w:cs="굴림"/>
          <w:kern w:val="0"/>
          <w:sz w:val="24"/>
          <w:szCs w:val="24"/>
        </w:rPr>
        <w:t>: 본인의 의사에 따라 사직서를 제출한 경우</w:t>
      </w:r>
    </w:p>
    <w:p w:rsidR="002B17D6" w:rsidRPr="002B17D6" w:rsidRDefault="002B17D6" w:rsidP="002B17D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B17D6">
        <w:rPr>
          <w:rFonts w:ascii="굴림" w:eastAsia="굴림" w:hAnsi="굴림" w:cs="굴림"/>
          <w:kern w:val="0"/>
          <w:sz w:val="24"/>
          <w:szCs w:val="24"/>
        </w:rPr>
        <w:t>권고퇴직</w:t>
      </w:r>
      <w:proofErr w:type="spellEnd"/>
      <w:r w:rsidRPr="002B17D6">
        <w:rPr>
          <w:rFonts w:ascii="굴림" w:eastAsia="굴림" w:hAnsi="굴림" w:cs="굴림"/>
          <w:kern w:val="0"/>
          <w:sz w:val="24"/>
          <w:szCs w:val="24"/>
        </w:rPr>
        <w:t>: 회사의 경영상 판단 또는 구조조정에 따른 퇴직</w:t>
      </w:r>
    </w:p>
    <w:p w:rsidR="002B17D6" w:rsidRPr="002B17D6" w:rsidRDefault="002B17D6" w:rsidP="002B17D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B17D6">
        <w:rPr>
          <w:rFonts w:ascii="굴림" w:eastAsia="굴림" w:hAnsi="굴림" w:cs="굴림"/>
          <w:kern w:val="0"/>
          <w:sz w:val="24"/>
          <w:szCs w:val="24"/>
        </w:rPr>
        <w:t>해고퇴직</w:t>
      </w:r>
      <w:proofErr w:type="spellEnd"/>
      <w:r w:rsidRPr="002B17D6">
        <w:rPr>
          <w:rFonts w:ascii="굴림" w:eastAsia="굴림" w:hAnsi="굴림" w:cs="굴림"/>
          <w:kern w:val="0"/>
          <w:sz w:val="24"/>
          <w:szCs w:val="24"/>
        </w:rPr>
        <w:t>: 징계 등 회사 사유에 의한 강제 퇴직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제5조【퇴직 절차】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① 퇴직을 원하는 자는 최소 30일 전에 사직서를 제출하여야 한다.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 xml:space="preserve">② 사직서는 소속 부서장의 결재를 거쳐 </w:t>
      </w:r>
      <w:proofErr w:type="spellStart"/>
      <w:r w:rsidRPr="002B17D6">
        <w:rPr>
          <w:rFonts w:ascii="굴림" w:eastAsia="굴림" w:hAnsi="굴림" w:cs="굴림"/>
          <w:kern w:val="0"/>
          <w:sz w:val="24"/>
          <w:szCs w:val="24"/>
        </w:rPr>
        <w:t>인사팀에</w:t>
      </w:r>
      <w:proofErr w:type="spellEnd"/>
      <w:r w:rsidRPr="002B17D6">
        <w:rPr>
          <w:rFonts w:ascii="굴림" w:eastAsia="굴림" w:hAnsi="굴림" w:cs="굴림"/>
          <w:kern w:val="0"/>
          <w:sz w:val="24"/>
          <w:szCs w:val="24"/>
        </w:rPr>
        <w:t xml:space="preserve"> 제출한다.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③ 퇴직자의 업무 인수인계 및 회사 자산 반납은 퇴직일 전일까지 완료되어야 한다.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제6조【퇴직자의 권리 및 의무】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① 퇴직자는 퇴직일로부터 3개월 내에 퇴직 관련 각종 증명서(경력증명서 등)를 요청할 수 있다.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② 퇴직 후에도 회사의 영업비밀 유지 의무는 2년간 유효하다.</w:t>
      </w:r>
    </w:p>
    <w:p w:rsidR="002B17D6" w:rsidRPr="002B17D6" w:rsidRDefault="002B17D6" w:rsidP="002B17D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B17D6">
        <w:rPr>
          <w:rFonts w:ascii="굴림" w:eastAsia="굴림" w:hAnsi="굴림" w:cs="굴림"/>
          <w:b/>
          <w:bCs/>
          <w:kern w:val="0"/>
          <w:sz w:val="27"/>
          <w:szCs w:val="27"/>
        </w:rPr>
        <w:t>제3장 퇴직금의 산정 및 지급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제7조【퇴직금 지급 기준】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① 퇴직금은 1년 이상 계속 근무한 직원에게 지급한다.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② 1년 미만 재직자의 경우 퇴직금은 발생하지 않는다.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③ 퇴직금은 다음 계산식에 따른다.</w:t>
      </w:r>
    </w:p>
    <w:p w:rsidR="002B17D6" w:rsidRPr="002B17D6" w:rsidRDefault="002B17D6" w:rsidP="002B17D6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>퇴직금 = [(최근 3개월 평균임금) × 30일] × (근속년수)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제8조【지급 방법 및 시기】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 xml:space="preserve">① 퇴직금은 퇴직일로부터 </w:t>
      </w: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14일 이내</w:t>
      </w:r>
      <w:r w:rsidRPr="002B17D6">
        <w:rPr>
          <w:rFonts w:ascii="굴림" w:eastAsia="굴림" w:hAnsi="굴림" w:cs="굴림"/>
          <w:kern w:val="0"/>
          <w:sz w:val="24"/>
          <w:szCs w:val="24"/>
        </w:rPr>
        <w:t>에 일시불로 지급한다.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 xml:space="preserve">② </w:t>
      </w: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단, 직원이 요청한 경우에 한하여 6개월 분할 지급이 가능하다.</w:t>
      </w:r>
      <w:r w:rsidRPr="002B17D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2B17D6">
        <w:rPr>
          <w:rFonts w:ascii="굴림" w:eastAsia="굴림" w:hAnsi="굴림" w:cs="굴림"/>
          <w:i/>
          <w:iCs/>
          <w:kern w:val="0"/>
          <w:sz w:val="24"/>
          <w:szCs w:val="24"/>
        </w:rPr>
        <w:t>(※ 특이 조항)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③ 지급일이 공휴일일 경우 그 전일에 지급한다.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제9조【퇴직금의 제한】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다음 각 호에 해당할 경우 퇴직금의 일부 또는 전부를 감액할 수 있다.</w:t>
      </w:r>
    </w:p>
    <w:p w:rsidR="002B17D6" w:rsidRPr="002B17D6" w:rsidRDefault="002B17D6" w:rsidP="002B17D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>횡령, 배임 등 중대한 위반행위</w:t>
      </w:r>
    </w:p>
    <w:p w:rsidR="002B17D6" w:rsidRPr="002B17D6" w:rsidRDefault="002B17D6" w:rsidP="002B17D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 xml:space="preserve">회사의 </w:t>
      </w:r>
      <w:proofErr w:type="spellStart"/>
      <w:r w:rsidRPr="002B17D6">
        <w:rPr>
          <w:rFonts w:ascii="굴림" w:eastAsia="굴림" w:hAnsi="굴림" w:cs="굴림"/>
          <w:kern w:val="0"/>
          <w:sz w:val="24"/>
          <w:szCs w:val="24"/>
        </w:rPr>
        <w:t>영업기밀</w:t>
      </w:r>
      <w:proofErr w:type="spellEnd"/>
      <w:r w:rsidRPr="002B17D6">
        <w:rPr>
          <w:rFonts w:ascii="굴림" w:eastAsia="굴림" w:hAnsi="굴림" w:cs="굴림"/>
          <w:kern w:val="0"/>
          <w:sz w:val="24"/>
          <w:szCs w:val="24"/>
        </w:rPr>
        <w:t xml:space="preserve"> 유출</w:t>
      </w:r>
    </w:p>
    <w:p w:rsidR="002B17D6" w:rsidRPr="002B17D6" w:rsidRDefault="002B17D6" w:rsidP="002B17D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t xml:space="preserve">인수인계 </w:t>
      </w:r>
      <w:proofErr w:type="spellStart"/>
      <w:r w:rsidRPr="002B17D6">
        <w:rPr>
          <w:rFonts w:ascii="굴림" w:eastAsia="굴림" w:hAnsi="굴림" w:cs="굴림"/>
          <w:kern w:val="0"/>
          <w:sz w:val="24"/>
          <w:szCs w:val="24"/>
        </w:rPr>
        <w:t>미이행</w:t>
      </w:r>
      <w:proofErr w:type="spellEnd"/>
    </w:p>
    <w:p w:rsidR="002B17D6" w:rsidRPr="002B17D6" w:rsidRDefault="002B17D6" w:rsidP="002B17D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B17D6">
        <w:rPr>
          <w:rFonts w:ascii="굴림" w:eastAsia="굴림" w:hAnsi="굴림" w:cs="굴림"/>
          <w:b/>
          <w:bCs/>
          <w:kern w:val="0"/>
          <w:sz w:val="27"/>
          <w:szCs w:val="27"/>
        </w:rPr>
        <w:t>제4장 특례 조항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제10조【특별퇴직금 제도】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근속</w:t>
      </w:r>
      <w:r w:rsidR="00294D55">
        <w:rPr>
          <w:rFonts w:ascii="굴림" w:eastAsia="굴림" w:hAnsi="굴림" w:cs="굴림"/>
          <w:kern w:val="0"/>
          <w:sz w:val="24"/>
          <w:szCs w:val="24"/>
        </w:rPr>
        <w:t xml:space="preserve"> 3</w:t>
      </w:r>
      <w:r w:rsidRPr="002B17D6">
        <w:rPr>
          <w:rFonts w:ascii="굴림" w:eastAsia="굴림" w:hAnsi="굴림" w:cs="굴림"/>
          <w:kern w:val="0"/>
          <w:sz w:val="24"/>
          <w:szCs w:val="24"/>
        </w:rPr>
        <w:t>0년 이상 퇴직자는 일반 퇴직금 외에 별도 성과퇴직금을 지급할 수 있으며, 금액은 대표이사가 정한다.</w:t>
      </w:r>
    </w:p>
    <w:p w:rsidR="002B17D6" w:rsidRPr="002B17D6" w:rsidRDefault="002B17D6" w:rsidP="002B17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17D6">
        <w:rPr>
          <w:rFonts w:ascii="굴림" w:eastAsia="굴림" w:hAnsi="굴림" w:cs="굴림"/>
          <w:b/>
          <w:bCs/>
          <w:kern w:val="0"/>
          <w:sz w:val="24"/>
          <w:szCs w:val="24"/>
        </w:rPr>
        <w:t>제11조【퇴직금 누진제 적용】</w:t>
      </w:r>
      <w:r w:rsidRPr="002B17D6">
        <w:rPr>
          <w:rFonts w:ascii="굴림" w:eastAsia="굴림" w:hAnsi="굴림" w:cs="굴림"/>
          <w:kern w:val="0"/>
          <w:sz w:val="24"/>
          <w:szCs w:val="24"/>
        </w:rPr>
        <w:br/>
        <w:t>다음과 같은 기준으로 누진 적용한다</w:t>
      </w:r>
      <w:r w:rsidR="00294D55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2B17D6" w:rsidRPr="002B17D6" w:rsidRDefault="00294D55" w:rsidP="002B17D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2</w:t>
      </w:r>
      <w:r w:rsidR="002B17D6" w:rsidRPr="002B17D6">
        <w:rPr>
          <w:rFonts w:ascii="굴림" w:eastAsia="굴림" w:hAnsi="굴림" w:cs="굴림"/>
          <w:kern w:val="0"/>
          <w:sz w:val="24"/>
          <w:szCs w:val="24"/>
        </w:rPr>
        <w:t>0년 초과 ~ 20년 미만: 퇴직금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× 2</w:t>
      </w:r>
    </w:p>
    <w:p w:rsidR="002B17D6" w:rsidRPr="002B17D6" w:rsidRDefault="00294D55" w:rsidP="002B17D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3</w:t>
      </w:r>
      <w:r w:rsidR="002B17D6" w:rsidRPr="002B17D6">
        <w:rPr>
          <w:rFonts w:ascii="굴림" w:eastAsia="굴림" w:hAnsi="굴림" w:cs="굴림"/>
          <w:kern w:val="0"/>
          <w:sz w:val="24"/>
          <w:szCs w:val="24"/>
        </w:rPr>
        <w:t>0년 초과: 퇴직금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× 3</w:t>
      </w:r>
    </w:p>
    <w:p w:rsidR="002B17D6" w:rsidRDefault="002B17D6"/>
    <w:p w:rsidR="00294D55" w:rsidRPr="00294D55" w:rsidRDefault="00294D55" w:rsidP="00294D55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b w:val="0"/>
          <w:bCs w:val="0"/>
        </w:rPr>
        <w:t xml:space="preserve"> </w:t>
      </w:r>
      <w:r w:rsidRPr="00294D55">
        <w:t>복무 규정</w:t>
      </w:r>
    </w:p>
    <w:p w:rsidR="00294D55" w:rsidRPr="00294D55" w:rsidRDefault="00294D55" w:rsidP="00294D5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kern w:val="0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94D55">
        <w:rPr>
          <w:rFonts w:ascii="굴림" w:eastAsia="굴림" w:hAnsi="굴림" w:cs="굴림"/>
          <w:b/>
          <w:bCs/>
          <w:kern w:val="0"/>
          <w:sz w:val="27"/>
          <w:szCs w:val="27"/>
        </w:rPr>
        <w:t>제1장 총 칙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제1조【목적】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 xml:space="preserve">본 규정은 직원의 근태, 휴가, </w:t>
      </w:r>
      <w:proofErr w:type="spellStart"/>
      <w:r w:rsidRPr="00294D55">
        <w:rPr>
          <w:rFonts w:ascii="굴림" w:eastAsia="굴림" w:hAnsi="굴림" w:cs="굴림"/>
          <w:kern w:val="0"/>
          <w:sz w:val="24"/>
          <w:szCs w:val="24"/>
        </w:rPr>
        <w:t>복무상</w:t>
      </w:r>
      <w:proofErr w:type="spellEnd"/>
      <w:r w:rsidRPr="00294D55">
        <w:rPr>
          <w:rFonts w:ascii="굴림" w:eastAsia="굴림" w:hAnsi="굴림" w:cs="굴림"/>
          <w:kern w:val="0"/>
          <w:sz w:val="24"/>
          <w:szCs w:val="24"/>
        </w:rPr>
        <w:t xml:space="preserve"> 의무 등을 명확히 하여 회사 운영의 효율성과 질서를 유지하는 데 목적이 있다.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제2조【적용범위】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 xml:space="preserve">이 규정은 본사 및 지사에 근무하는 모든 정규직 직원에게 적용된다. 계약직 및 </w:t>
      </w:r>
      <w:proofErr w:type="spellStart"/>
      <w:r w:rsidRPr="00294D55">
        <w:rPr>
          <w:rFonts w:ascii="굴림" w:eastAsia="굴림" w:hAnsi="굴림" w:cs="굴림"/>
          <w:kern w:val="0"/>
          <w:sz w:val="24"/>
          <w:szCs w:val="24"/>
        </w:rPr>
        <w:t>파견직은</w:t>
      </w:r>
      <w:proofErr w:type="spellEnd"/>
      <w:r w:rsidRPr="00294D55">
        <w:rPr>
          <w:rFonts w:ascii="굴림" w:eastAsia="굴림" w:hAnsi="굴림" w:cs="굴림"/>
          <w:kern w:val="0"/>
          <w:sz w:val="24"/>
          <w:szCs w:val="24"/>
        </w:rPr>
        <w:t xml:space="preserve"> 별도 규정 또는 계약서에 따른다.</w:t>
      </w:r>
    </w:p>
    <w:p w:rsidR="00294D55" w:rsidRPr="00294D55" w:rsidRDefault="00294D55" w:rsidP="00294D5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kern w:val="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94D55">
        <w:rPr>
          <w:rFonts w:ascii="굴림" w:eastAsia="굴림" w:hAnsi="굴림" w:cs="굴림"/>
          <w:b/>
          <w:bCs/>
          <w:kern w:val="0"/>
          <w:sz w:val="27"/>
          <w:szCs w:val="27"/>
        </w:rPr>
        <w:t>제2장 출퇴근 및 근무시간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제3조【출퇴근 시간】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 xml:space="preserve">① 기본 근무시간은 오전 9시부터 오후 6시까지로 하며, 휴게시간은 </w:t>
      </w:r>
      <w:r w:rsidRPr="00294D55">
        <w:rPr>
          <w:rFonts w:ascii="굴림" w:eastAsia="굴림" w:hAnsi="굴림" w:cs="굴림"/>
          <w:kern w:val="0"/>
          <w:sz w:val="24"/>
          <w:szCs w:val="24"/>
        </w:rPr>
        <w:lastRenderedPageBreak/>
        <w:t>12시~13시이다.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② 출퇴근은 사내 시스템 또는 모바일 앱을 통해 기록하여야 한다.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제4조【지각·조퇴·결근 처리】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① 지각: 출근 시간 이후 30분 이내 도착 시 지각 1회로 간주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② 조퇴: 근무 종료 1시간 전 퇴근 시 조퇴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 xml:space="preserve">③ </w:t>
      </w: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지각 3회는 결근 1회로 간주한다.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제5조【유연근무제】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 xml:space="preserve">① </w:t>
      </w:r>
      <w:proofErr w:type="spellStart"/>
      <w:r w:rsidRPr="00294D55">
        <w:rPr>
          <w:rFonts w:ascii="굴림" w:eastAsia="굴림" w:hAnsi="굴림" w:cs="굴림"/>
          <w:kern w:val="0"/>
          <w:sz w:val="24"/>
          <w:szCs w:val="24"/>
        </w:rPr>
        <w:t>유연근무는</w:t>
      </w:r>
      <w:proofErr w:type="spellEnd"/>
      <w:r w:rsidRPr="00294D55">
        <w:rPr>
          <w:rFonts w:ascii="굴림" w:eastAsia="굴림" w:hAnsi="굴림" w:cs="굴림"/>
          <w:kern w:val="0"/>
          <w:sz w:val="24"/>
          <w:szCs w:val="24"/>
        </w:rPr>
        <w:t xml:space="preserve"> 팀장 승인을 받은 경우 08:00</w:t>
      </w:r>
      <w:r>
        <w:rPr>
          <w:rFonts w:ascii="굴림" w:eastAsia="굴림" w:hAnsi="굴림" w:cs="굴림"/>
          <w:kern w:val="0"/>
          <w:sz w:val="24"/>
          <w:szCs w:val="24"/>
        </w:rPr>
        <w:t>~</w:t>
      </w:r>
      <w:del w:id="0" w:author="Unknown">
        <w:r w:rsidRPr="00294D55">
          <w:rPr>
            <w:rFonts w:ascii="굴림" w:eastAsia="굴림" w:hAnsi="굴림" w:cs="굴림"/>
            <w:kern w:val="0"/>
            <w:sz w:val="24"/>
            <w:szCs w:val="24"/>
          </w:rPr>
          <w:delText>17:00 또는 10:00</w:delText>
        </w:r>
      </w:del>
      <w:r w:rsidRPr="00294D55">
        <w:rPr>
          <w:rFonts w:ascii="굴림" w:eastAsia="굴림" w:hAnsi="굴림" w:cs="굴림"/>
          <w:kern w:val="0"/>
          <w:sz w:val="24"/>
          <w:szCs w:val="24"/>
        </w:rPr>
        <w:t>19:00 중 선택 가능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 xml:space="preserve">② </w:t>
      </w: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단, 유연근무자는 월 1회 ‘업무일지 보고서’</w:t>
      </w:r>
      <w:proofErr w:type="spellStart"/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를</w:t>
      </w:r>
      <w:proofErr w:type="spellEnd"/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의무 제출해야 한다.</w:t>
      </w:r>
      <w:r w:rsidRPr="00294D55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94D55" w:rsidRPr="00294D55" w:rsidRDefault="00294D55" w:rsidP="00294D5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kern w:val="0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94D55">
        <w:rPr>
          <w:rFonts w:ascii="굴림" w:eastAsia="굴림" w:hAnsi="굴림" w:cs="굴림"/>
          <w:b/>
          <w:bCs/>
          <w:kern w:val="0"/>
          <w:sz w:val="27"/>
          <w:szCs w:val="27"/>
        </w:rPr>
        <w:t>제3장 휴가 및 휴직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제6조【연차휴가】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① 입사 1년 미만: 1개월 근무 시 1일 부여 (최대 11일)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② 1년 이상 근속자: 매년 15일 부여, 이후 2년마다 1일 추가(최대 25일)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제7조【병가 및 경조사 휴가】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① 병가: 연 5일 유급 병가 제공 (의사 진단서 필요)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② 경조사: 복리후생 규정 제5조에 따름</w:t>
      </w:r>
    </w:p>
    <w:p w:rsid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i/>
          <w:iCs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제8조【특별휴가】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① 생리휴가: 여성 직원은 월 1회 유급 생리휴가 사용 가능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 xml:space="preserve">② </w:t>
      </w: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근속 7년차에는 1개월의 유급 </w:t>
      </w:r>
      <w:proofErr w:type="spellStart"/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안식월이</w:t>
      </w:r>
      <w:proofErr w:type="spellEnd"/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제공된다.</w:t>
      </w:r>
      <w:r w:rsidRPr="00294D55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제9조【휴직】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 xml:space="preserve">① 육아휴직, </w:t>
      </w:r>
      <w:proofErr w:type="spellStart"/>
      <w:r w:rsidRPr="00294D55">
        <w:rPr>
          <w:rFonts w:ascii="굴림" w:eastAsia="굴림" w:hAnsi="굴림" w:cs="굴림"/>
          <w:kern w:val="0"/>
          <w:sz w:val="24"/>
          <w:szCs w:val="24"/>
        </w:rPr>
        <w:t>질병휴직</w:t>
      </w:r>
      <w:proofErr w:type="spellEnd"/>
      <w:r w:rsidRPr="00294D55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294D55">
        <w:rPr>
          <w:rFonts w:ascii="굴림" w:eastAsia="굴림" w:hAnsi="굴림" w:cs="굴림"/>
          <w:kern w:val="0"/>
          <w:sz w:val="24"/>
          <w:szCs w:val="24"/>
        </w:rPr>
        <w:t>학업휴직</w:t>
      </w:r>
      <w:proofErr w:type="spellEnd"/>
      <w:r w:rsidRPr="00294D55">
        <w:rPr>
          <w:rFonts w:ascii="굴림" w:eastAsia="굴림" w:hAnsi="굴림" w:cs="굴림"/>
          <w:kern w:val="0"/>
          <w:sz w:val="24"/>
          <w:szCs w:val="24"/>
        </w:rPr>
        <w:t xml:space="preserve"> 등을 신청할 수 있으며, 회사의 승인을 받아야 한다.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 xml:space="preserve">② 육아휴직은 최대 1년, </w:t>
      </w:r>
      <w:proofErr w:type="spellStart"/>
      <w:r w:rsidRPr="00294D55">
        <w:rPr>
          <w:rFonts w:ascii="굴림" w:eastAsia="굴림" w:hAnsi="굴림" w:cs="굴림"/>
          <w:kern w:val="0"/>
          <w:sz w:val="24"/>
          <w:szCs w:val="24"/>
        </w:rPr>
        <w:t>질병휴직은</w:t>
      </w:r>
      <w:proofErr w:type="spellEnd"/>
      <w:r w:rsidRPr="00294D55">
        <w:rPr>
          <w:rFonts w:ascii="굴림" w:eastAsia="굴림" w:hAnsi="굴림" w:cs="굴림"/>
          <w:kern w:val="0"/>
          <w:sz w:val="24"/>
          <w:szCs w:val="24"/>
        </w:rPr>
        <w:t xml:space="preserve"> 진단서 첨부 시 최대 6개월 가능</w:t>
      </w:r>
    </w:p>
    <w:p w:rsidR="00294D55" w:rsidRPr="00294D55" w:rsidRDefault="00294D55" w:rsidP="00294D5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kern w:val="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94D5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제4장 </w:t>
      </w:r>
      <w:proofErr w:type="spellStart"/>
      <w:r w:rsidRPr="00294D55">
        <w:rPr>
          <w:rFonts w:ascii="굴림" w:eastAsia="굴림" w:hAnsi="굴림" w:cs="굴림"/>
          <w:b/>
          <w:bCs/>
          <w:kern w:val="0"/>
          <w:sz w:val="27"/>
          <w:szCs w:val="27"/>
        </w:rPr>
        <w:t>복무상</w:t>
      </w:r>
      <w:proofErr w:type="spellEnd"/>
      <w:r w:rsidRPr="00294D5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의무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제10조【성실의무】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직원은 성실히 근무하여야 하며, 회사의 명예를 훼손하는 행위를 하여서는 안 된다.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제11조【겸직금지】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회사 허가 없이 외부의 영리 목적 직무를 겸할 수 없다.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제12조【복장 규정】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① 근무 중 복장은 단정한 비즈니스 캐주얼을 원칙으로 한다.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 xml:space="preserve">② </w:t>
      </w: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매주 금요일은 </w:t>
      </w:r>
      <w:proofErr w:type="spellStart"/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자유복장을</w:t>
      </w:r>
      <w:proofErr w:type="spellEnd"/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허용한다. 단, 고객 응대 부서는 제외한다.</w:t>
      </w:r>
    </w:p>
    <w:p w:rsidR="00294D55" w:rsidRPr="00294D55" w:rsidRDefault="00294D55" w:rsidP="00294D5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kern w:val="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94D55">
        <w:rPr>
          <w:rFonts w:ascii="굴림" w:eastAsia="굴림" w:hAnsi="굴림" w:cs="굴림"/>
          <w:b/>
          <w:bCs/>
          <w:kern w:val="0"/>
          <w:sz w:val="27"/>
          <w:szCs w:val="27"/>
        </w:rPr>
        <w:t>제5장 징계 및 제재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제13조【근태 불량자 조치】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지각·조퇴·결근이 반복되는 자는 다음과 같이 조치한다.</w:t>
      </w:r>
    </w:p>
    <w:p w:rsidR="00294D55" w:rsidRPr="00294D55" w:rsidRDefault="00294D55" w:rsidP="00294D5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kern w:val="0"/>
          <w:sz w:val="24"/>
          <w:szCs w:val="24"/>
        </w:rPr>
        <w:t>지각 10회 이상/월 → 경고 1회</w:t>
      </w:r>
    </w:p>
    <w:p w:rsidR="00294D55" w:rsidRPr="00294D55" w:rsidRDefault="00294D55" w:rsidP="00294D5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kern w:val="0"/>
          <w:sz w:val="24"/>
          <w:szCs w:val="24"/>
        </w:rPr>
        <w:t>경고 3회 누적 시 인사위원회에 회부</w:t>
      </w:r>
    </w:p>
    <w:p w:rsidR="00294D55" w:rsidRPr="00294D55" w:rsidRDefault="00294D55" w:rsidP="00294D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4D55">
        <w:rPr>
          <w:rFonts w:ascii="굴림" w:eastAsia="굴림" w:hAnsi="굴림" w:cs="굴림"/>
          <w:b/>
          <w:bCs/>
          <w:kern w:val="0"/>
          <w:sz w:val="24"/>
          <w:szCs w:val="24"/>
        </w:rPr>
        <w:t>제14조【무단결근 처리】</w:t>
      </w:r>
      <w:r w:rsidRPr="00294D55">
        <w:rPr>
          <w:rFonts w:ascii="굴림" w:eastAsia="굴림" w:hAnsi="굴림" w:cs="굴림"/>
          <w:kern w:val="0"/>
          <w:sz w:val="24"/>
          <w:szCs w:val="24"/>
        </w:rPr>
        <w:br/>
        <w:t>무단결근 3일 이상 시 자동 휴직 처리 후 인사위원회 심의에 따라 징계 여부 결정</w:t>
      </w:r>
    </w:p>
    <w:p w:rsidR="002B17D6" w:rsidRDefault="002B17D6"/>
    <w:p w:rsidR="00833D44" w:rsidRDefault="00833D44" w:rsidP="00833D44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b w:val="0"/>
          <w:bCs w:val="0"/>
        </w:rPr>
        <w:t xml:space="preserve"> </w:t>
      </w:r>
      <w:r>
        <w:t>급여 규정</w:t>
      </w:r>
    </w:p>
    <w:p w:rsidR="00833D44" w:rsidRDefault="00833D44" w:rsidP="00833D44">
      <w:r>
        <w:pict>
          <v:rect id="_x0000_i1051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제1장 총 칙</w:t>
      </w:r>
    </w:p>
    <w:p w:rsidR="00833D44" w:rsidRDefault="00833D44" w:rsidP="00833D44">
      <w:pPr>
        <w:pStyle w:val="a3"/>
      </w:pPr>
      <w:r>
        <w:rPr>
          <w:rStyle w:val="a4"/>
        </w:rPr>
        <w:t>제1조【목적】</w:t>
      </w:r>
      <w:r>
        <w:br/>
        <w:t>본 규정은 직원에 대한 급여의 구성, 산정, 지급 및 조정 기준을 정하여 공정한 보상체계를 확립함을 목적으로 한다.</w:t>
      </w:r>
    </w:p>
    <w:p w:rsidR="00833D44" w:rsidRDefault="00833D44" w:rsidP="00833D44">
      <w:pPr>
        <w:pStyle w:val="a3"/>
      </w:pPr>
      <w:r>
        <w:rPr>
          <w:rStyle w:val="a4"/>
        </w:rPr>
        <w:t>제2조【적용대상】</w:t>
      </w:r>
      <w:r>
        <w:br/>
        <w:t>이 규정은 당사에 재직 중인 정규직 및 계약직 직원에게 적용한다. 단, 인턴 및 외부 용역 근로자는 별도 계약서에 따른다.</w:t>
      </w:r>
    </w:p>
    <w:p w:rsidR="00833D44" w:rsidRDefault="00833D44" w:rsidP="00833D44">
      <w:r>
        <w:pict>
          <v:rect id="_x0000_i1052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제2장 급여 구성</w:t>
      </w:r>
    </w:p>
    <w:p w:rsidR="00833D44" w:rsidRDefault="00833D44" w:rsidP="00833D44">
      <w:pPr>
        <w:pStyle w:val="a3"/>
      </w:pPr>
      <w:r>
        <w:rPr>
          <w:rStyle w:val="a4"/>
        </w:rPr>
        <w:t>제3조【급여 항목】</w:t>
      </w:r>
      <w:r>
        <w:br/>
        <w:t>① 기본급</w:t>
      </w:r>
      <w:r>
        <w:br/>
        <w:t xml:space="preserve">② </w:t>
      </w:r>
      <w:proofErr w:type="spellStart"/>
      <w:r>
        <w:t>직책수당</w:t>
      </w:r>
      <w:proofErr w:type="spellEnd"/>
      <w:r>
        <w:br/>
        <w:t xml:space="preserve">③ </w:t>
      </w:r>
      <w:proofErr w:type="spellStart"/>
      <w:r>
        <w:t>직무수당</w:t>
      </w:r>
      <w:proofErr w:type="spellEnd"/>
      <w:r>
        <w:br/>
        <w:t>④ 가족수당</w:t>
      </w:r>
      <w:r>
        <w:br/>
      </w:r>
      <w:r>
        <w:lastRenderedPageBreak/>
        <w:t>⑤ 연장·야간·휴일근무 수당</w:t>
      </w:r>
      <w:r>
        <w:br/>
        <w:t xml:space="preserve">⑥ 성과급 및 </w:t>
      </w:r>
      <w:proofErr w:type="spellStart"/>
      <w:r>
        <w:t>특별상여</w:t>
      </w:r>
      <w:proofErr w:type="spellEnd"/>
    </w:p>
    <w:p w:rsidR="00833D44" w:rsidRDefault="00833D44" w:rsidP="00833D44">
      <w:pPr>
        <w:pStyle w:val="a3"/>
      </w:pPr>
      <w:r>
        <w:rPr>
          <w:rStyle w:val="a4"/>
        </w:rPr>
        <w:t>제4조【기본급 기준】</w:t>
      </w:r>
      <w:r>
        <w:br/>
        <w:t xml:space="preserve">① 기본급은 직급 및 </w:t>
      </w:r>
      <w:proofErr w:type="spellStart"/>
      <w:r>
        <w:t>직무등급에</w:t>
      </w:r>
      <w:proofErr w:type="spellEnd"/>
      <w:r>
        <w:t xml:space="preserve"> 따라 차등 적용한다.</w:t>
      </w:r>
      <w:r>
        <w:br/>
        <w:t>② 동일 직급 내에서도 고과 결과에 따라 기본급 차등을 둘 수 있다.</w:t>
      </w:r>
    </w:p>
    <w:p w:rsidR="00833D44" w:rsidRDefault="00833D44" w:rsidP="00833D44">
      <w:pPr>
        <w:pStyle w:val="a3"/>
      </w:pPr>
      <w:r>
        <w:rPr>
          <w:rStyle w:val="a4"/>
        </w:rPr>
        <w:t>제5조【수당의 종류 및 기준】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6058"/>
      </w:tblGrid>
      <w:tr w:rsidR="00833D44" w:rsidTr="0083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3D44" w:rsidRDefault="00833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수당 항목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지급 기준</w:t>
            </w:r>
          </w:p>
        </w:tc>
      </w:tr>
      <w:tr w:rsidR="00833D44" w:rsidTr="0083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D44" w:rsidRDefault="00833D44">
            <w:pPr>
              <w:jc w:val="left"/>
            </w:pPr>
            <w:proofErr w:type="spellStart"/>
            <w:r>
              <w:t>직책수당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3D44" w:rsidRDefault="00833D44">
            <w:proofErr w:type="spellStart"/>
            <w:r>
              <w:t>팀장급</w:t>
            </w:r>
            <w:proofErr w:type="spellEnd"/>
            <w:r>
              <w:t xml:space="preserve"> 이상에게 매월 20만원 지급</w:t>
            </w:r>
          </w:p>
        </w:tc>
      </w:tr>
      <w:tr w:rsidR="00833D44" w:rsidTr="0083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D44" w:rsidRDefault="00833D44">
            <w:proofErr w:type="spellStart"/>
            <w:r>
              <w:t>직무수당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3D44" w:rsidRDefault="00833D44">
            <w:proofErr w:type="spellStart"/>
            <w:r>
              <w:t>기술직군</w:t>
            </w:r>
            <w:proofErr w:type="spellEnd"/>
            <w:r>
              <w:t xml:space="preserve"> 및 </w:t>
            </w:r>
            <w:proofErr w:type="spellStart"/>
            <w:r>
              <w:t>연구개발직에게</w:t>
            </w:r>
            <w:proofErr w:type="spellEnd"/>
            <w:r>
              <w:t xml:space="preserve"> 매월 10~30만원 차등 지급</w:t>
            </w:r>
          </w:p>
        </w:tc>
      </w:tr>
      <w:tr w:rsidR="00833D44" w:rsidTr="0083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D44" w:rsidRDefault="00833D44">
            <w:r>
              <w:t>가족수당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r>
              <w:t>배우자 5만원, 자녀 1인당 3만원 (최대 2인)</w:t>
            </w:r>
          </w:p>
        </w:tc>
      </w:tr>
      <w:tr w:rsidR="00833D44" w:rsidTr="0083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D44" w:rsidRDefault="00833D44">
            <w:r>
              <w:t>시간외 수당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r>
              <w:t>연장, 야간, 휴일 근무시간 기준으로 통상임금 × 1.5 배율로 산정</w:t>
            </w:r>
          </w:p>
        </w:tc>
      </w:tr>
    </w:tbl>
    <w:p w:rsidR="00833D44" w:rsidRDefault="00833D44" w:rsidP="00833D44">
      <w:r>
        <w:pict>
          <v:rect id="_x0000_i1053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제3장 성과급 및 평가 반영</w:t>
      </w:r>
    </w:p>
    <w:p w:rsidR="00833D44" w:rsidRDefault="00833D44" w:rsidP="00833D44">
      <w:pPr>
        <w:pStyle w:val="a3"/>
      </w:pPr>
      <w:r>
        <w:rPr>
          <w:rStyle w:val="a4"/>
        </w:rPr>
        <w:t>제6조【성과급 지급 기준】</w:t>
      </w:r>
      <w:r>
        <w:br/>
        <w:t>① 연 2회(6월, 12월) 인사고과 결과를 바탕으로 성과급을 차등 지급한다.</w:t>
      </w:r>
      <w:r>
        <w:br/>
        <w:t xml:space="preserve">② </w:t>
      </w:r>
      <w:proofErr w:type="spellStart"/>
      <w:r>
        <w:t>고과등급별</w:t>
      </w:r>
      <w:proofErr w:type="spellEnd"/>
      <w:r>
        <w:t xml:space="preserve"> 성과급 가중치는 아래와 같다: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525"/>
        <w:gridCol w:w="525"/>
        <w:gridCol w:w="660"/>
        <w:gridCol w:w="525"/>
        <w:gridCol w:w="675"/>
      </w:tblGrid>
      <w:tr w:rsidR="00833D44" w:rsidTr="0083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3D44" w:rsidRDefault="00833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고과 등급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  <w:tr w:rsidR="00833D44" w:rsidTr="0083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D44" w:rsidRDefault="00833D44">
            <w:pPr>
              <w:jc w:val="left"/>
            </w:pPr>
            <w:r>
              <w:t>가중치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r>
              <w:t>1.5배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r>
              <w:t>1.2배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r>
              <w:t>기준치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r>
              <w:t>0.8배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r>
              <w:t>미지급</w:t>
            </w:r>
          </w:p>
        </w:tc>
      </w:tr>
    </w:tbl>
    <w:p w:rsidR="00833D44" w:rsidRDefault="00833D44" w:rsidP="00833D44">
      <w:pPr>
        <w:pStyle w:val="a3"/>
      </w:pPr>
      <w:r>
        <w:rPr>
          <w:rStyle w:val="a4"/>
        </w:rPr>
        <w:t>제7조【특별성과급】</w:t>
      </w:r>
      <w:r>
        <w:br/>
        <w:t>회사의 중대한 성과 달성 시, 대표이사 승인을 거쳐 전사 특별성과급을 지급할 수 있다.</w:t>
      </w:r>
    </w:p>
    <w:p w:rsidR="00833D44" w:rsidRDefault="00833D44" w:rsidP="00833D44">
      <w:r>
        <w:pict>
          <v:rect id="_x0000_i1054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제4장 지급 및 정산</w:t>
      </w:r>
    </w:p>
    <w:p w:rsidR="00833D44" w:rsidRDefault="00833D44" w:rsidP="00833D44">
      <w:pPr>
        <w:pStyle w:val="a3"/>
      </w:pPr>
      <w:r>
        <w:rPr>
          <w:rStyle w:val="a4"/>
        </w:rPr>
        <w:t>제8조【급여 지급일】</w:t>
      </w:r>
      <w:r>
        <w:br/>
        <w:t xml:space="preserve">① 급여는 매월 </w:t>
      </w:r>
      <w:r>
        <w:rPr>
          <w:rStyle w:val="a4"/>
        </w:rPr>
        <w:t>25일에 지급함을 원칙</w:t>
      </w:r>
      <w:r>
        <w:t>으로 한다.</w:t>
      </w:r>
      <w:r>
        <w:br/>
        <w:t xml:space="preserve">② </w:t>
      </w:r>
      <w:r>
        <w:rPr>
          <w:rStyle w:val="a4"/>
        </w:rPr>
        <w:t>단, 25일이 공휴일인 경우 그 전일에 지급하며, 지급 지연 시 1일당 0.5%의 지연이자를 부여한다.</w:t>
      </w:r>
      <w:r>
        <w:t xml:space="preserve"> </w:t>
      </w:r>
      <w:r>
        <w:rPr>
          <w:rStyle w:val="a5"/>
        </w:rPr>
        <w:t>(※ 특이 조항)</w:t>
      </w:r>
    </w:p>
    <w:p w:rsidR="00833D44" w:rsidRDefault="00833D44" w:rsidP="00833D44">
      <w:pPr>
        <w:pStyle w:val="a3"/>
      </w:pPr>
      <w:r>
        <w:rPr>
          <w:rStyle w:val="a4"/>
        </w:rPr>
        <w:lastRenderedPageBreak/>
        <w:t>제9조【급여 정산】</w:t>
      </w:r>
      <w:r>
        <w:br/>
        <w:t>① 입·</w:t>
      </w:r>
      <w:proofErr w:type="spellStart"/>
      <w:r>
        <w:t>퇴사자의</w:t>
      </w:r>
      <w:proofErr w:type="spellEnd"/>
      <w:r>
        <w:t xml:space="preserve"> 급여는 근무일수 기준으로 일할 계산한다.</w:t>
      </w:r>
      <w:r>
        <w:br/>
        <w:t>② 휴직, 결근 등의 경우 해당 일수만큼 차감하여 지급한다.</w:t>
      </w:r>
    </w:p>
    <w:p w:rsidR="00833D44" w:rsidRDefault="00833D44" w:rsidP="00833D44">
      <w:pPr>
        <w:pStyle w:val="a3"/>
      </w:pPr>
      <w:r>
        <w:rPr>
          <w:rStyle w:val="a4"/>
        </w:rPr>
        <w:t>제10조【급여 명세서 제공】</w:t>
      </w:r>
      <w:r>
        <w:br/>
        <w:t xml:space="preserve">모든 직원은 매월 급여 지급과 함께 </w:t>
      </w:r>
      <w:r>
        <w:rPr>
          <w:rStyle w:val="a4"/>
        </w:rPr>
        <w:t>전자 급여명세서를 사내 메일 또는 앱으로 수령</w:t>
      </w:r>
      <w:r>
        <w:t xml:space="preserve">하며, 별도 요청 시 </w:t>
      </w:r>
      <w:proofErr w:type="spellStart"/>
      <w:r>
        <w:t>출력본</w:t>
      </w:r>
      <w:proofErr w:type="spellEnd"/>
      <w:r>
        <w:t xml:space="preserve"> 제공이 가능하다.</w:t>
      </w:r>
    </w:p>
    <w:p w:rsidR="00833D44" w:rsidRDefault="00833D44" w:rsidP="00833D44">
      <w:r>
        <w:pict>
          <v:rect id="_x0000_i1055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제5장 급여 조정 및 변경</w:t>
      </w:r>
    </w:p>
    <w:p w:rsidR="00833D44" w:rsidRDefault="00833D44" w:rsidP="00833D44">
      <w:pPr>
        <w:pStyle w:val="a3"/>
      </w:pPr>
      <w:r>
        <w:rPr>
          <w:rStyle w:val="a4"/>
        </w:rPr>
        <w:t>제11조【승급/승진 시 조정】</w:t>
      </w:r>
      <w:r>
        <w:br/>
        <w:t>① 승급 또는 승진 시, 기본급을 직급별 기준표에 따라 자동 조정한다.</w:t>
      </w:r>
      <w:r>
        <w:br/>
        <w:t xml:space="preserve">② 성과 및 능력급 조정은 </w:t>
      </w:r>
      <w:proofErr w:type="spellStart"/>
      <w:r>
        <w:t>반기별</w:t>
      </w:r>
      <w:proofErr w:type="spellEnd"/>
      <w:r>
        <w:t xml:space="preserve"> 고과 결과를 반영한다.</w:t>
      </w:r>
    </w:p>
    <w:p w:rsidR="00833D44" w:rsidRDefault="00833D44" w:rsidP="00833D44">
      <w:pPr>
        <w:pStyle w:val="a3"/>
      </w:pPr>
      <w:r>
        <w:rPr>
          <w:rStyle w:val="a4"/>
        </w:rPr>
        <w:t>제12조【급여 조정 제한】</w:t>
      </w:r>
      <w:r>
        <w:br/>
        <w:t>징계, 성과 저조, 무단결근 등 경고 2회 이상 발생 시 급여 인상 대상에서 제외된다.</w:t>
      </w:r>
    </w:p>
    <w:p w:rsidR="00833D44" w:rsidRDefault="00833D44"/>
    <w:p w:rsidR="00833D44" w:rsidRDefault="00833D44" w:rsidP="00833D44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b w:val="0"/>
          <w:bCs w:val="0"/>
        </w:rPr>
        <w:t xml:space="preserve"> </w:t>
      </w:r>
      <w:r>
        <w:t>업무 규정</w:t>
      </w:r>
    </w:p>
    <w:p w:rsidR="00833D44" w:rsidRDefault="00833D44" w:rsidP="00833D44">
      <w:r>
        <w:pict>
          <v:rect id="_x0000_i1061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제1장 총 칙</w:t>
      </w:r>
    </w:p>
    <w:p w:rsidR="00833D44" w:rsidRDefault="00833D44" w:rsidP="00833D44">
      <w:pPr>
        <w:pStyle w:val="a3"/>
      </w:pPr>
      <w:r>
        <w:rPr>
          <w:rStyle w:val="a4"/>
        </w:rPr>
        <w:t>제1조【목적】</w:t>
      </w:r>
      <w:r>
        <w:br/>
        <w:t>본 규정은 직원의 업무 수행에 필요한 기준과 절차를 명확히 하여 책임 있는 업무처리와 조직 내 효율적인 협업을 도모하는 것을 목적으로 한다.</w:t>
      </w:r>
    </w:p>
    <w:p w:rsidR="00833D44" w:rsidRDefault="00833D44" w:rsidP="00833D44">
      <w:pPr>
        <w:pStyle w:val="a3"/>
      </w:pPr>
      <w:r>
        <w:rPr>
          <w:rStyle w:val="a4"/>
        </w:rPr>
        <w:t>제2조【적용범위】</w:t>
      </w:r>
      <w:r>
        <w:br/>
        <w:t>이 규정은 본사 및 지사 소속의 모든 부서와 전 직원에게 적용한다.</w:t>
      </w:r>
    </w:p>
    <w:p w:rsidR="00833D44" w:rsidRDefault="00833D44" w:rsidP="00833D44">
      <w:r>
        <w:pict>
          <v:rect id="_x0000_i1062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제2장 업무 체계</w:t>
      </w:r>
    </w:p>
    <w:p w:rsidR="00833D44" w:rsidRDefault="00833D44" w:rsidP="00833D44">
      <w:pPr>
        <w:pStyle w:val="a3"/>
      </w:pPr>
      <w:r>
        <w:rPr>
          <w:rStyle w:val="a4"/>
        </w:rPr>
        <w:t>제3조【보고 체계】</w:t>
      </w:r>
      <w:r>
        <w:br/>
        <w:t xml:space="preserve">① 모든 업무는 소속 부서장의 승인 및 보고를 거쳐야 하며, </w:t>
      </w:r>
      <w:proofErr w:type="spellStart"/>
      <w:r>
        <w:t>유관부서</w:t>
      </w:r>
      <w:proofErr w:type="spellEnd"/>
      <w:r>
        <w:t xml:space="preserve"> 협의가 필요한 경우 사전 협조를 득하여야 한다.</w:t>
      </w:r>
      <w:r>
        <w:br/>
      </w:r>
      <w:r>
        <w:lastRenderedPageBreak/>
        <w:t xml:space="preserve">② </w:t>
      </w:r>
      <w:r>
        <w:rPr>
          <w:rStyle w:val="a4"/>
        </w:rPr>
        <w:t xml:space="preserve">보고는 </w:t>
      </w:r>
      <w:proofErr w:type="spellStart"/>
      <w:r>
        <w:rPr>
          <w:rStyle w:val="a4"/>
        </w:rPr>
        <w:t>문서형태</w:t>
      </w:r>
      <w:proofErr w:type="spellEnd"/>
      <w:r>
        <w:rPr>
          <w:rStyle w:val="a4"/>
        </w:rPr>
        <w:t xml:space="preserve">(메일, </w:t>
      </w:r>
      <w:proofErr w:type="spellStart"/>
      <w:r>
        <w:rPr>
          <w:rStyle w:val="a4"/>
        </w:rPr>
        <w:t>결재시스템</w:t>
      </w:r>
      <w:proofErr w:type="spellEnd"/>
      <w:r>
        <w:rPr>
          <w:rStyle w:val="a4"/>
        </w:rPr>
        <w:t xml:space="preserve"> 등)로 남기는 것을 원칙으로 한다.</w:t>
      </w:r>
      <w:r>
        <w:t xml:space="preserve"> </w:t>
      </w:r>
      <w:r>
        <w:rPr>
          <w:rStyle w:val="a5"/>
        </w:rPr>
        <w:t>(※ 문서 추적 테스트용 설정)</w:t>
      </w:r>
    </w:p>
    <w:p w:rsidR="00833D44" w:rsidRDefault="00833D44" w:rsidP="00833D44">
      <w:pPr>
        <w:pStyle w:val="a3"/>
      </w:pPr>
      <w:r>
        <w:rPr>
          <w:rStyle w:val="a4"/>
        </w:rPr>
        <w:t>제4조【결재권한 및 위임】</w:t>
      </w:r>
      <w:r>
        <w:br/>
        <w:t>① 각 부서장은 일상 업무에 대한 결재권을 보유하며, 500만원 이상 예산 집행 시 본부장 결재를 받아야 한다.</w:t>
      </w:r>
      <w:r>
        <w:br/>
        <w:t xml:space="preserve">② 팀장은 업무 분장과 일일 보고 취합 권한을 </w:t>
      </w:r>
      <w:proofErr w:type="spellStart"/>
      <w:r>
        <w:t>위임받을</w:t>
      </w:r>
      <w:proofErr w:type="spellEnd"/>
      <w:r>
        <w:t xml:space="preserve"> 수 있다.</w:t>
      </w:r>
      <w:r>
        <w:br/>
        <w:t xml:space="preserve">③ </w:t>
      </w:r>
      <w:r>
        <w:rPr>
          <w:rStyle w:val="a4"/>
        </w:rPr>
        <w:t>출장 중인 임원은 결재 권한을 자동 위임하지 않는다. 사전 지정 필수.</w:t>
      </w:r>
    </w:p>
    <w:p w:rsidR="00833D44" w:rsidRDefault="00833D44" w:rsidP="00833D44">
      <w:r>
        <w:pict>
          <v:rect id="_x0000_i1063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제3장 협업 및 커뮤니케이션</w:t>
      </w:r>
    </w:p>
    <w:p w:rsidR="00833D44" w:rsidRDefault="00833D44" w:rsidP="00833D44">
      <w:pPr>
        <w:pStyle w:val="a3"/>
      </w:pPr>
      <w:r>
        <w:rPr>
          <w:rStyle w:val="a4"/>
        </w:rPr>
        <w:t>제5조【협업 원칙】</w:t>
      </w:r>
      <w:r>
        <w:br/>
        <w:t>① 협업 부서 간에는 최소 1회 이상 대면 또는 실시간 회의를 실시해야 한다.</w:t>
      </w:r>
      <w:r>
        <w:br/>
        <w:t xml:space="preserve">② 협업 문서에는 담당자, 검토자, </w:t>
      </w:r>
      <w:proofErr w:type="spellStart"/>
      <w:r>
        <w:t>승인자의</w:t>
      </w:r>
      <w:proofErr w:type="spellEnd"/>
      <w:r>
        <w:t xml:space="preserve"> 서명이 명확히 구분되어야 한다.</w:t>
      </w:r>
      <w:r>
        <w:br/>
        <w:t xml:space="preserve">③ </w:t>
      </w:r>
      <w:r>
        <w:rPr>
          <w:rStyle w:val="a4"/>
        </w:rPr>
        <w:t>업무 공동 책임자는 1명으로 제한하며, 시스템상 다중 지정은 불가하다.</w:t>
      </w:r>
    </w:p>
    <w:p w:rsidR="00833D44" w:rsidRDefault="00833D44" w:rsidP="00833D44">
      <w:pPr>
        <w:pStyle w:val="a3"/>
      </w:pPr>
      <w:r>
        <w:rPr>
          <w:rStyle w:val="a4"/>
        </w:rPr>
        <w:t>제6조【프로젝트 관리】</w:t>
      </w:r>
      <w:r>
        <w:br/>
        <w:t>① 3인 이상이 수행하는 업무는 “프로젝트”로 간주되며, PM(Project Manager)을 반드시 지정한다.</w:t>
      </w:r>
      <w:r>
        <w:br/>
        <w:t>② 프로젝트 업무의 시작 및 종료는 문서로 보고하고, 주요 산출물은 시스템에 등록한다.</w:t>
      </w:r>
    </w:p>
    <w:p w:rsidR="00833D44" w:rsidRDefault="00833D44" w:rsidP="00833D44">
      <w:r>
        <w:pict>
          <v:rect id="_x0000_i1064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제4장 업무 인수인계</w:t>
      </w:r>
    </w:p>
    <w:p w:rsidR="00833D44" w:rsidRDefault="00833D44" w:rsidP="00833D44">
      <w:pPr>
        <w:pStyle w:val="a3"/>
      </w:pPr>
      <w:r>
        <w:rPr>
          <w:rStyle w:val="a4"/>
        </w:rPr>
        <w:t>제7조【인계 기준】</w:t>
      </w:r>
      <w:r>
        <w:br/>
        <w:t xml:space="preserve">① 전보, 퇴직, </w:t>
      </w:r>
      <w:proofErr w:type="spellStart"/>
      <w:r>
        <w:t>장기휴직</w:t>
      </w:r>
      <w:proofErr w:type="spellEnd"/>
      <w:r>
        <w:t xml:space="preserve"> 등으로 인해 업무 담당자가 변경되는 경우, 업무 </w:t>
      </w:r>
      <w:proofErr w:type="spellStart"/>
      <w:r>
        <w:t>인계서를</w:t>
      </w:r>
      <w:proofErr w:type="spellEnd"/>
      <w:r>
        <w:t xml:space="preserve"> 반드시 작성해야 한다.</w:t>
      </w:r>
      <w:r>
        <w:br/>
        <w:t xml:space="preserve">② </w:t>
      </w:r>
      <w:proofErr w:type="spellStart"/>
      <w:r>
        <w:t>인계서에는</w:t>
      </w:r>
      <w:proofErr w:type="spellEnd"/>
      <w:r>
        <w:t xml:space="preserve"> 업무 리스트, 진행 상황, 보완 필요 사항을 포함해야 하며, 서명한 후 3부 작성(본인, </w:t>
      </w:r>
      <w:proofErr w:type="spellStart"/>
      <w:r>
        <w:t>수임자</w:t>
      </w:r>
      <w:proofErr w:type="spellEnd"/>
      <w:r>
        <w:t>, 팀장 보관)을 원칙으로 한다.</w:t>
      </w:r>
    </w:p>
    <w:p w:rsidR="00833D44" w:rsidRDefault="00833D44" w:rsidP="00833D44">
      <w:pPr>
        <w:pStyle w:val="a3"/>
      </w:pPr>
      <w:r>
        <w:rPr>
          <w:rStyle w:val="a4"/>
        </w:rPr>
        <w:t>제8조【긴급 인계 처리】</w:t>
      </w:r>
      <w:r>
        <w:br/>
        <w:t xml:space="preserve">① 긴급한 인계가 필요한 경우, 구두 인계 후 3일 이내 </w:t>
      </w:r>
      <w:proofErr w:type="spellStart"/>
      <w:r>
        <w:t>인계서를</w:t>
      </w:r>
      <w:proofErr w:type="spellEnd"/>
      <w:r>
        <w:t xml:space="preserve"> 제출해야 한다.</w:t>
      </w:r>
      <w:r>
        <w:br/>
        <w:t xml:space="preserve">② </w:t>
      </w:r>
      <w:r>
        <w:rPr>
          <w:rStyle w:val="a4"/>
        </w:rPr>
        <w:t xml:space="preserve">인계 </w:t>
      </w:r>
      <w:proofErr w:type="spellStart"/>
      <w:r>
        <w:rPr>
          <w:rStyle w:val="a4"/>
        </w:rPr>
        <w:t>미제출</w:t>
      </w:r>
      <w:proofErr w:type="spellEnd"/>
      <w:r>
        <w:rPr>
          <w:rStyle w:val="a4"/>
        </w:rPr>
        <w:t xml:space="preserve"> 시 급여의 5%를 차감할 수 있다.</w:t>
      </w:r>
      <w:r>
        <w:t xml:space="preserve"> </w:t>
      </w:r>
      <w:r>
        <w:rPr>
          <w:rStyle w:val="a5"/>
        </w:rPr>
        <w:t xml:space="preserve">(※ </w:t>
      </w:r>
      <w:proofErr w:type="spellStart"/>
      <w:r>
        <w:rPr>
          <w:rStyle w:val="a5"/>
        </w:rPr>
        <w:t>챗봇</w:t>
      </w:r>
      <w:proofErr w:type="spellEnd"/>
      <w:r>
        <w:rPr>
          <w:rStyle w:val="a5"/>
        </w:rPr>
        <w:t xml:space="preserve"> 환각 방지용 특이 조항)</w:t>
      </w:r>
    </w:p>
    <w:p w:rsidR="00833D44" w:rsidRDefault="00833D44" w:rsidP="00833D44">
      <w:r>
        <w:pict>
          <v:rect id="_x0000_i1065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제5장 문서 관리</w:t>
      </w:r>
    </w:p>
    <w:p w:rsidR="00833D44" w:rsidRDefault="00833D44" w:rsidP="00833D44">
      <w:pPr>
        <w:pStyle w:val="a3"/>
      </w:pPr>
      <w:r>
        <w:rPr>
          <w:rStyle w:val="a4"/>
        </w:rPr>
        <w:lastRenderedPageBreak/>
        <w:t>제9조【문서 보존 및 보안】</w:t>
      </w:r>
      <w:r>
        <w:br/>
        <w:t>① 모든 업무 문서는 문서관리시스템(DMS)에 등록하여 보관해야 하며, 최소 5년간 보존해야 한다.</w:t>
      </w:r>
      <w:r>
        <w:br/>
        <w:t xml:space="preserve">② </w:t>
      </w:r>
      <w:proofErr w:type="spellStart"/>
      <w:r>
        <w:t>사내자료</w:t>
      </w:r>
      <w:proofErr w:type="spellEnd"/>
      <w:r>
        <w:t xml:space="preserve"> 외부 반출 시 </w:t>
      </w:r>
      <w:proofErr w:type="spellStart"/>
      <w:r>
        <w:t>보안등급에</w:t>
      </w:r>
      <w:proofErr w:type="spellEnd"/>
      <w:r>
        <w:t xml:space="preserve"> 따라 승인 절차를 거쳐야 한다.</w:t>
      </w:r>
    </w:p>
    <w:p w:rsidR="00833D44" w:rsidRDefault="00833D44" w:rsidP="00833D44">
      <w:pPr>
        <w:pStyle w:val="a3"/>
      </w:pPr>
      <w:r>
        <w:rPr>
          <w:rStyle w:val="a4"/>
        </w:rPr>
        <w:t>제10조【전자 결재 시스템 활용】</w:t>
      </w:r>
      <w:r>
        <w:br/>
        <w:t xml:space="preserve">① 일상 업무는 전자결재 시스템을 통해 승인·처리하며, </w:t>
      </w:r>
      <w:proofErr w:type="spellStart"/>
      <w:r>
        <w:t>임시방식</w:t>
      </w:r>
      <w:proofErr w:type="spellEnd"/>
      <w:r>
        <w:t>(메일, 메신저 등)은 사후 보완이 필수이다.</w:t>
      </w:r>
      <w:r>
        <w:br/>
        <w:t xml:space="preserve">② </w:t>
      </w:r>
      <w:r>
        <w:rPr>
          <w:rStyle w:val="a4"/>
        </w:rPr>
        <w:t xml:space="preserve">결재 완료 문서는 PDF로 자동 변환되어 </w:t>
      </w:r>
      <w:proofErr w:type="spellStart"/>
      <w:r>
        <w:rPr>
          <w:rStyle w:val="a4"/>
        </w:rPr>
        <w:t>기록보존된다</w:t>
      </w:r>
      <w:proofErr w:type="spellEnd"/>
      <w:r>
        <w:rPr>
          <w:rStyle w:val="a4"/>
        </w:rPr>
        <w:t>.</w:t>
      </w:r>
    </w:p>
    <w:p w:rsidR="00833D44" w:rsidRDefault="00833D44"/>
    <w:p w:rsidR="00833D44" w:rsidRDefault="00833D44" w:rsidP="00833D44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b w:val="0"/>
          <w:bCs w:val="0"/>
        </w:rPr>
        <w:t xml:space="preserve"> </w:t>
      </w:r>
      <w:r>
        <w:t>정보보안 규정</w:t>
      </w:r>
    </w:p>
    <w:p w:rsidR="00833D44" w:rsidRDefault="00833D44" w:rsidP="00833D44">
      <w:r>
        <w:pict>
          <v:rect id="_x0000_i1072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제1장 총 칙</w:t>
      </w:r>
    </w:p>
    <w:p w:rsidR="00833D44" w:rsidRDefault="00833D44" w:rsidP="00833D44">
      <w:pPr>
        <w:pStyle w:val="a3"/>
      </w:pPr>
      <w:r>
        <w:rPr>
          <w:rStyle w:val="a4"/>
        </w:rPr>
        <w:t>제1조【목적】</w:t>
      </w:r>
      <w:r>
        <w:br/>
        <w:t xml:space="preserve">본 규정은 회사 </w:t>
      </w:r>
      <w:proofErr w:type="spellStart"/>
      <w:r>
        <w:t>정보자산의</w:t>
      </w:r>
      <w:proofErr w:type="spellEnd"/>
      <w:r>
        <w:t xml:space="preserve"> 안전한 보호와 임직원의 보안 의식을 고취하여 정보 유출 및 외부 위협으로부터 회사를 보호함을 목적으로 한다.</w:t>
      </w:r>
    </w:p>
    <w:p w:rsidR="00833D44" w:rsidRDefault="00833D44" w:rsidP="00833D44">
      <w:pPr>
        <w:pStyle w:val="a3"/>
      </w:pPr>
      <w:r>
        <w:rPr>
          <w:rStyle w:val="a4"/>
        </w:rPr>
        <w:t>제2조【적용범위】</w:t>
      </w:r>
      <w:r>
        <w:br/>
        <w:t>이 규정은 회사의 모든 정보시스템, 문서, 장비, 네트워크, 및 데이터에 접근하거나 사용하는 모든 임직원에게 적용된다.</w:t>
      </w:r>
    </w:p>
    <w:p w:rsidR="00833D44" w:rsidRDefault="00833D44" w:rsidP="00833D44">
      <w:r>
        <w:pict>
          <v:rect id="_x0000_i1073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제2장 보안 관리</w:t>
      </w:r>
    </w:p>
    <w:p w:rsidR="00833D44" w:rsidRDefault="00833D44" w:rsidP="00833D44">
      <w:pPr>
        <w:pStyle w:val="a3"/>
      </w:pPr>
      <w:r>
        <w:rPr>
          <w:rStyle w:val="a4"/>
        </w:rPr>
        <w:t>제3조【정보 분류】</w:t>
      </w:r>
      <w:r>
        <w:br/>
        <w:t>정보는 다음과 같이 3등급으로 분류하여 보호한다.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180"/>
        <w:gridCol w:w="2783"/>
      </w:tblGrid>
      <w:tr w:rsidR="00833D44" w:rsidTr="0083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3D44" w:rsidRDefault="00833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등급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정의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예시</w:t>
            </w:r>
          </w:p>
        </w:tc>
      </w:tr>
      <w:tr w:rsidR="00833D44" w:rsidTr="0083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D44" w:rsidRDefault="00833D44">
            <w:pPr>
              <w:jc w:val="left"/>
            </w:pPr>
            <w:r>
              <w:t>1등급 (비공개)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r>
              <w:t>외부 유출 시 회사에 심각한 피해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proofErr w:type="spellStart"/>
            <w:r>
              <w:t>인사정보</w:t>
            </w:r>
            <w:proofErr w:type="spellEnd"/>
            <w:r>
              <w:t>, 재무정보, 기술문서</w:t>
            </w:r>
          </w:p>
        </w:tc>
      </w:tr>
      <w:tr w:rsidR="00833D44" w:rsidTr="0083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D44" w:rsidRDefault="00833D44">
            <w:r>
              <w:t>2등급 (</w:t>
            </w:r>
            <w:proofErr w:type="spellStart"/>
            <w:r>
              <w:t>내부제한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r>
              <w:t>내부 공유는 가능하나 제한 필요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r>
              <w:t xml:space="preserve">회의록, </w:t>
            </w:r>
            <w:proofErr w:type="spellStart"/>
            <w:r>
              <w:t>정책기획서</w:t>
            </w:r>
            <w:proofErr w:type="spellEnd"/>
          </w:p>
        </w:tc>
      </w:tr>
      <w:tr w:rsidR="00833D44" w:rsidTr="0083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D44" w:rsidRDefault="00833D44">
            <w:r>
              <w:t>3등급 (일반)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r>
              <w:t>일반 공유 가능 정보</w:t>
            </w:r>
          </w:p>
        </w:tc>
        <w:tc>
          <w:tcPr>
            <w:tcW w:w="0" w:type="auto"/>
            <w:vAlign w:val="center"/>
            <w:hideMark/>
          </w:tcPr>
          <w:p w:rsidR="00833D44" w:rsidRDefault="00833D44">
            <w:r>
              <w:t>홍보자료, 공개 안내문</w:t>
            </w:r>
          </w:p>
        </w:tc>
      </w:tr>
    </w:tbl>
    <w:p w:rsidR="00833D44" w:rsidRDefault="00833D44" w:rsidP="00833D44">
      <w:pPr>
        <w:pStyle w:val="a3"/>
      </w:pPr>
      <w:r>
        <w:rPr>
          <w:rStyle w:val="a4"/>
        </w:rPr>
        <w:lastRenderedPageBreak/>
        <w:t>제4조【접근 권한 관리】</w:t>
      </w:r>
      <w:r>
        <w:br/>
        <w:t xml:space="preserve">① 모든 시스템 및 문서는 </w:t>
      </w:r>
      <w:proofErr w:type="spellStart"/>
      <w:r>
        <w:t>사용자별</w:t>
      </w:r>
      <w:proofErr w:type="spellEnd"/>
      <w:r>
        <w:t xml:space="preserve"> 접근 권한을 차등 부여한다.</w:t>
      </w:r>
      <w:r>
        <w:br/>
        <w:t xml:space="preserve">② </w:t>
      </w:r>
      <w:proofErr w:type="spellStart"/>
      <w:r>
        <w:rPr>
          <w:rStyle w:val="a4"/>
        </w:rPr>
        <w:t>출입카드와</w:t>
      </w:r>
      <w:proofErr w:type="spellEnd"/>
      <w:r>
        <w:rPr>
          <w:rStyle w:val="a4"/>
        </w:rPr>
        <w:t xml:space="preserve"> 시스템 계정은 부서 이동 시 자동 해제되지 않으며, IT팀에 별도 요청해야 한다.</w:t>
      </w:r>
      <w:r>
        <w:t xml:space="preserve"> </w:t>
      </w:r>
      <w:r>
        <w:rPr>
          <w:rStyle w:val="a5"/>
        </w:rPr>
        <w:t>(※ 특이사항)</w:t>
      </w:r>
    </w:p>
    <w:p w:rsidR="00833D44" w:rsidRDefault="00833D44" w:rsidP="00833D44">
      <w:pPr>
        <w:pStyle w:val="a3"/>
      </w:pPr>
      <w:r>
        <w:rPr>
          <w:rStyle w:val="a4"/>
        </w:rPr>
        <w:t>제5조【정보 저장 매체 관리】</w:t>
      </w:r>
      <w:r>
        <w:br/>
        <w:t>① USB, 외장하드 등 개인 저장매체 사용은 금지한다.</w:t>
      </w:r>
      <w:r>
        <w:br/>
        <w:t xml:space="preserve">② 반드시 사내 NAS 또는 </w:t>
      </w:r>
      <w:proofErr w:type="spellStart"/>
      <w:r>
        <w:t>클라우드</w:t>
      </w:r>
      <w:proofErr w:type="spellEnd"/>
      <w:r>
        <w:t xml:space="preserve"> 시스템을 사용하여야 하며, </w:t>
      </w:r>
      <w:r>
        <w:rPr>
          <w:rStyle w:val="a4"/>
        </w:rPr>
        <w:t>이메일 첨부로 자료를 외부에 발송하는 것은 원칙적으로 금지한다.</w:t>
      </w:r>
    </w:p>
    <w:p w:rsidR="00833D44" w:rsidRDefault="00833D44" w:rsidP="00833D44">
      <w:r>
        <w:pict>
          <v:rect id="_x0000_i1074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제3장 행위 제한</w:t>
      </w:r>
    </w:p>
    <w:p w:rsidR="00833D44" w:rsidRDefault="00833D44" w:rsidP="00833D44">
      <w:pPr>
        <w:pStyle w:val="a3"/>
      </w:pPr>
      <w:r>
        <w:rPr>
          <w:rStyle w:val="a4"/>
        </w:rPr>
        <w:t xml:space="preserve">제6조【사내 </w:t>
      </w:r>
      <w:proofErr w:type="spellStart"/>
      <w:r>
        <w:rPr>
          <w:rStyle w:val="a4"/>
        </w:rPr>
        <w:t>보안의무</w:t>
      </w:r>
      <w:proofErr w:type="spellEnd"/>
      <w:r>
        <w:rPr>
          <w:rStyle w:val="a4"/>
        </w:rPr>
        <w:t>】</w:t>
      </w:r>
      <w:r>
        <w:br/>
        <w:t xml:space="preserve">① 사내 시스템 접속 시 반드시 </w:t>
      </w:r>
      <w:proofErr w:type="spellStart"/>
      <w:r>
        <w:t>사번</w:t>
      </w:r>
      <w:proofErr w:type="spellEnd"/>
      <w:r>
        <w:t xml:space="preserve"> 기반 로그인 체계를 이용한다.</w:t>
      </w:r>
      <w:r>
        <w:br/>
        <w:t xml:space="preserve">② </w:t>
      </w:r>
      <w:r>
        <w:rPr>
          <w:rStyle w:val="a4"/>
        </w:rPr>
        <w:t xml:space="preserve">이중 인증(OTP 또는 </w:t>
      </w:r>
      <w:proofErr w:type="spellStart"/>
      <w:r>
        <w:rPr>
          <w:rStyle w:val="a4"/>
        </w:rPr>
        <w:t>전화승인</w:t>
      </w:r>
      <w:proofErr w:type="spellEnd"/>
      <w:r>
        <w:rPr>
          <w:rStyle w:val="a4"/>
        </w:rPr>
        <w:t>)은 2024년 1월 1일부터 전사 확대 적용된다.</w:t>
      </w:r>
    </w:p>
    <w:p w:rsidR="00833D44" w:rsidRDefault="00833D44" w:rsidP="00833D44">
      <w:pPr>
        <w:pStyle w:val="a3"/>
      </w:pPr>
      <w:r>
        <w:rPr>
          <w:rStyle w:val="a4"/>
        </w:rPr>
        <w:t>제7조【정보 유출 금지】</w:t>
      </w:r>
      <w:r>
        <w:br/>
        <w:t>다음과 같은 행위는 보안 위반으로 간주되며, 징계 사유가 될 수 있다.</w:t>
      </w:r>
    </w:p>
    <w:p w:rsidR="00833D44" w:rsidRDefault="00833D44" w:rsidP="00833D44">
      <w:pPr>
        <w:pStyle w:val="a3"/>
        <w:numPr>
          <w:ilvl w:val="0"/>
          <w:numId w:val="9"/>
        </w:numPr>
      </w:pPr>
      <w:r>
        <w:t>외부 메신저로 내부 정보 전달</w:t>
      </w:r>
    </w:p>
    <w:p w:rsidR="00833D44" w:rsidRDefault="00833D44" w:rsidP="00833D44">
      <w:pPr>
        <w:pStyle w:val="a3"/>
        <w:numPr>
          <w:ilvl w:val="0"/>
          <w:numId w:val="9"/>
        </w:numPr>
      </w:pPr>
      <w:r>
        <w:t>퇴직 후 자산 반납 누락</w:t>
      </w:r>
    </w:p>
    <w:p w:rsidR="00833D44" w:rsidRDefault="00833D44" w:rsidP="00833D44">
      <w:pPr>
        <w:pStyle w:val="a3"/>
        <w:numPr>
          <w:ilvl w:val="0"/>
          <w:numId w:val="9"/>
        </w:numPr>
      </w:pPr>
      <w:r>
        <w:t>사내 비밀번호 공유</w:t>
      </w:r>
    </w:p>
    <w:p w:rsidR="00833D44" w:rsidRDefault="00833D44" w:rsidP="00833D44">
      <w:pPr>
        <w:pStyle w:val="a3"/>
        <w:numPr>
          <w:ilvl w:val="0"/>
          <w:numId w:val="9"/>
        </w:numPr>
      </w:pPr>
      <w:r>
        <w:t>고객 데이터 무단 저장</w:t>
      </w:r>
    </w:p>
    <w:p w:rsidR="00833D44" w:rsidRDefault="00833D44" w:rsidP="00833D44">
      <w:r>
        <w:pict>
          <v:rect id="_x0000_i1075" style="width:0;height:1.5pt" o:hralign="center" o:hrstd="t" o:hr="t" fillcolor="#a0a0a0" stroked="f"/>
        </w:pict>
      </w:r>
    </w:p>
    <w:p w:rsidR="00833D44" w:rsidRDefault="00833D44" w:rsidP="00833D44">
      <w:pPr>
        <w:pStyle w:val="3"/>
      </w:pPr>
      <w:r>
        <w:t>제4장 사고 대응 및 책임</w:t>
      </w:r>
    </w:p>
    <w:p w:rsidR="00833D44" w:rsidRDefault="00833D44" w:rsidP="00833D44">
      <w:pPr>
        <w:pStyle w:val="a3"/>
      </w:pPr>
      <w:r>
        <w:rPr>
          <w:rStyle w:val="a4"/>
        </w:rPr>
        <w:t>제8조【사고 발생 시 조치】</w:t>
      </w:r>
      <w:r>
        <w:br/>
        <w:t xml:space="preserve">① 정보 유출이나 보안사고 발생 시 즉시 </w:t>
      </w:r>
      <w:proofErr w:type="spellStart"/>
      <w:r>
        <w:t>보안관리자</w:t>
      </w:r>
      <w:proofErr w:type="spellEnd"/>
      <w:r>
        <w:t xml:space="preserve"> 및 상급자에게 보고한다.</w:t>
      </w:r>
      <w:r>
        <w:br/>
        <w:t>② 사고 경위서 및 재발 방지 대책은 사고 발생일로부터 48시간 이내 제출해야 한다.</w:t>
      </w:r>
    </w:p>
    <w:p w:rsidR="00833D44" w:rsidRDefault="00833D44" w:rsidP="00833D44">
      <w:pPr>
        <w:pStyle w:val="a3"/>
      </w:pPr>
      <w:r>
        <w:rPr>
          <w:rStyle w:val="a4"/>
        </w:rPr>
        <w:t>제9조【위반자 제재】</w:t>
      </w:r>
      <w:r>
        <w:br/>
        <w:t>① 고의 또는 중과실로 인해 보안사고를 야기한 자는 징계위원회에 회부된다.</w:t>
      </w:r>
      <w:r>
        <w:br/>
        <w:t xml:space="preserve">② </w:t>
      </w:r>
      <w:proofErr w:type="spellStart"/>
      <w:r>
        <w:rPr>
          <w:rStyle w:val="a4"/>
        </w:rPr>
        <w:t>보안사고로</w:t>
      </w:r>
      <w:proofErr w:type="spellEnd"/>
      <w:r>
        <w:rPr>
          <w:rStyle w:val="a4"/>
        </w:rPr>
        <w:t xml:space="preserve"> 인해 금전적 손해가 발생한 경우, 손해액의 일부를 개인에게 청구할 수 있다.</w:t>
      </w:r>
      <w:r>
        <w:t xml:space="preserve"> </w:t>
      </w:r>
      <w:r>
        <w:rPr>
          <w:rStyle w:val="a5"/>
        </w:rPr>
        <w:t xml:space="preserve">(※ </w:t>
      </w:r>
      <w:proofErr w:type="spellStart"/>
      <w:r>
        <w:rPr>
          <w:rStyle w:val="a5"/>
        </w:rPr>
        <w:t>챗봇</w:t>
      </w:r>
      <w:proofErr w:type="spellEnd"/>
      <w:r>
        <w:rPr>
          <w:rStyle w:val="a5"/>
        </w:rPr>
        <w:t xml:space="preserve"> 인식 시험용)</w:t>
      </w:r>
    </w:p>
    <w:p w:rsidR="00833D44" w:rsidRDefault="00833D44"/>
    <w:p w:rsidR="008553E2" w:rsidRPr="008553E2" w:rsidRDefault="008553E2" w:rsidP="008553E2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b w:val="0"/>
          <w:bCs w:val="0"/>
        </w:rPr>
        <w:t xml:space="preserve"> </w:t>
      </w:r>
      <w:r w:rsidRPr="008553E2">
        <w:t>정보보안 규정</w:t>
      </w:r>
    </w:p>
    <w:p w:rsidR="008553E2" w:rsidRPr="008553E2" w:rsidRDefault="008553E2" w:rsidP="008553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82" style="width:0;height:1.5pt" o:hralign="center" o:hrstd="t" o:hr="t" fillcolor="#a0a0a0" stroked="f"/>
        </w:pic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553E2">
        <w:rPr>
          <w:rFonts w:ascii="굴림" w:eastAsia="굴림" w:hAnsi="굴림" w:cs="굴림"/>
          <w:b/>
          <w:bCs/>
          <w:kern w:val="0"/>
          <w:sz w:val="27"/>
          <w:szCs w:val="27"/>
        </w:rPr>
        <w:t>제1장 총 칙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제1조【목적】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본 규정은 회사 </w:t>
      </w:r>
      <w:proofErr w:type="spellStart"/>
      <w:r w:rsidRPr="008553E2">
        <w:rPr>
          <w:rFonts w:ascii="굴림" w:eastAsia="굴림" w:hAnsi="굴림" w:cs="굴림"/>
          <w:kern w:val="0"/>
          <w:sz w:val="24"/>
          <w:szCs w:val="24"/>
        </w:rPr>
        <w:t>정보자산의</w:t>
      </w:r>
      <w:proofErr w:type="spellEnd"/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 안전한 보호와 임직원의 보안 의식을 고취하여 정보 유출 및 외부 위협으로부터 회사를 보호함을 목적으로 한다.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제2조【적용범위】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이 규정은 회사의 모든 정보시스템, 문서, 장비, 네트워크, 및 데이터에 접근하거나 사용하는 모든 임직원에게 적용된다.</w:t>
      </w:r>
    </w:p>
    <w:p w:rsidR="008553E2" w:rsidRPr="008553E2" w:rsidRDefault="008553E2" w:rsidP="008553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553E2">
        <w:rPr>
          <w:rFonts w:ascii="굴림" w:eastAsia="굴림" w:hAnsi="굴림" w:cs="굴림"/>
          <w:b/>
          <w:bCs/>
          <w:kern w:val="0"/>
          <w:sz w:val="27"/>
          <w:szCs w:val="27"/>
        </w:rPr>
        <w:t>제2장 보안 관리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제3조【정보 분류】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정보는 다음과 같이 3등급으로 분류하여 보호한다.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3706"/>
        <w:gridCol w:w="3305"/>
      </w:tblGrid>
      <w:tr w:rsidR="008553E2" w:rsidRPr="008553E2" w:rsidTr="008553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53E2" w:rsidRPr="008553E2" w:rsidRDefault="008553E2" w:rsidP="008553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553E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등급</w:t>
            </w:r>
          </w:p>
        </w:tc>
        <w:tc>
          <w:tcPr>
            <w:tcW w:w="0" w:type="auto"/>
            <w:vAlign w:val="center"/>
            <w:hideMark/>
          </w:tcPr>
          <w:p w:rsidR="008553E2" w:rsidRPr="008553E2" w:rsidRDefault="008553E2" w:rsidP="008553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553E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정의</w:t>
            </w:r>
          </w:p>
        </w:tc>
        <w:tc>
          <w:tcPr>
            <w:tcW w:w="0" w:type="auto"/>
            <w:vAlign w:val="center"/>
            <w:hideMark/>
          </w:tcPr>
          <w:p w:rsidR="008553E2" w:rsidRPr="008553E2" w:rsidRDefault="008553E2" w:rsidP="008553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553E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예시</w:t>
            </w:r>
          </w:p>
        </w:tc>
      </w:tr>
      <w:tr w:rsidR="008553E2" w:rsidRPr="008553E2" w:rsidTr="00855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3E2" w:rsidRPr="008553E2" w:rsidRDefault="008553E2" w:rsidP="0085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>1등급 (비공개)</w:t>
            </w:r>
          </w:p>
        </w:tc>
        <w:tc>
          <w:tcPr>
            <w:tcW w:w="0" w:type="auto"/>
            <w:vAlign w:val="center"/>
            <w:hideMark/>
          </w:tcPr>
          <w:p w:rsidR="008553E2" w:rsidRPr="008553E2" w:rsidRDefault="008553E2" w:rsidP="0085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>외부 유출 시 회사에 심각한 피해</w:t>
            </w:r>
          </w:p>
        </w:tc>
        <w:tc>
          <w:tcPr>
            <w:tcW w:w="0" w:type="auto"/>
            <w:vAlign w:val="center"/>
            <w:hideMark/>
          </w:tcPr>
          <w:p w:rsidR="008553E2" w:rsidRPr="008553E2" w:rsidRDefault="008553E2" w:rsidP="0085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>인사정보</w:t>
            </w:r>
            <w:proofErr w:type="spellEnd"/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>, 재무정보, 기술문서</w:t>
            </w:r>
          </w:p>
        </w:tc>
      </w:tr>
      <w:tr w:rsidR="008553E2" w:rsidRPr="008553E2" w:rsidTr="00855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3E2" w:rsidRPr="008553E2" w:rsidRDefault="008553E2" w:rsidP="0085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>2등급 (</w:t>
            </w:r>
            <w:proofErr w:type="spellStart"/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>내부제한</w:t>
            </w:r>
            <w:proofErr w:type="spellEnd"/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553E2" w:rsidRPr="008553E2" w:rsidRDefault="008553E2" w:rsidP="0085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>내부 공유는 가능하나 제한 필요</w:t>
            </w:r>
          </w:p>
        </w:tc>
        <w:tc>
          <w:tcPr>
            <w:tcW w:w="0" w:type="auto"/>
            <w:vAlign w:val="center"/>
            <w:hideMark/>
          </w:tcPr>
          <w:p w:rsidR="008553E2" w:rsidRPr="008553E2" w:rsidRDefault="008553E2" w:rsidP="0085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회의록, </w:t>
            </w:r>
            <w:proofErr w:type="spellStart"/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>정책기획서</w:t>
            </w:r>
            <w:proofErr w:type="spellEnd"/>
          </w:p>
        </w:tc>
      </w:tr>
      <w:tr w:rsidR="008553E2" w:rsidRPr="008553E2" w:rsidTr="00855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3E2" w:rsidRPr="008553E2" w:rsidRDefault="008553E2" w:rsidP="0085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>3등급 (일반)</w:t>
            </w:r>
          </w:p>
        </w:tc>
        <w:tc>
          <w:tcPr>
            <w:tcW w:w="0" w:type="auto"/>
            <w:vAlign w:val="center"/>
            <w:hideMark/>
          </w:tcPr>
          <w:p w:rsidR="008553E2" w:rsidRPr="008553E2" w:rsidRDefault="008553E2" w:rsidP="0085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>일반 공유 가능 정보</w:t>
            </w:r>
          </w:p>
        </w:tc>
        <w:tc>
          <w:tcPr>
            <w:tcW w:w="0" w:type="auto"/>
            <w:vAlign w:val="center"/>
            <w:hideMark/>
          </w:tcPr>
          <w:p w:rsidR="008553E2" w:rsidRPr="008553E2" w:rsidRDefault="008553E2" w:rsidP="008553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53E2">
              <w:rPr>
                <w:rFonts w:ascii="굴림" w:eastAsia="굴림" w:hAnsi="굴림" w:cs="굴림"/>
                <w:kern w:val="0"/>
                <w:sz w:val="24"/>
                <w:szCs w:val="24"/>
              </w:rPr>
              <w:t>홍보자료, 공개 안내문</w:t>
            </w:r>
          </w:p>
        </w:tc>
      </w:tr>
    </w:tbl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제4조【접근 권한 관리】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① 모든 시스템 및 문서는 </w:t>
      </w:r>
      <w:proofErr w:type="spellStart"/>
      <w:r w:rsidRPr="008553E2">
        <w:rPr>
          <w:rFonts w:ascii="굴림" w:eastAsia="굴림" w:hAnsi="굴림" w:cs="굴림"/>
          <w:kern w:val="0"/>
          <w:sz w:val="24"/>
          <w:szCs w:val="24"/>
        </w:rPr>
        <w:t>사용자별</w:t>
      </w:r>
      <w:proofErr w:type="spellEnd"/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 접근 권한을 차등 부여한다.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② </w:t>
      </w:r>
      <w:proofErr w:type="spellStart"/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출입카드와</w:t>
      </w:r>
      <w:proofErr w:type="spellEnd"/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시스템 계정은 부서 이동 시 자동 해제되지 않으며, IT팀에 별도 요청해야 한다.</w:t>
      </w:r>
      <w:bookmarkStart w:id="1" w:name="_GoBack"/>
      <w:bookmarkEnd w:id="1"/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제5조【정보 저장 매체 관리】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① USB, 외장하드 등 개인 저장매체 사용은 금지한다.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② 반드시 사내 NAS 또는 </w:t>
      </w:r>
      <w:proofErr w:type="spellStart"/>
      <w:r w:rsidRPr="008553E2">
        <w:rPr>
          <w:rFonts w:ascii="굴림" w:eastAsia="굴림" w:hAnsi="굴림" w:cs="굴림"/>
          <w:kern w:val="0"/>
          <w:sz w:val="24"/>
          <w:szCs w:val="24"/>
        </w:rPr>
        <w:t>클라우드</w:t>
      </w:r>
      <w:proofErr w:type="spellEnd"/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 시스템을 사용하여야 하며, </w:t>
      </w: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이메일 첨부로 자료를 외부에 발송하는 것은 원칙적으로 금지한다.</w:t>
      </w:r>
    </w:p>
    <w:p w:rsidR="008553E2" w:rsidRPr="008553E2" w:rsidRDefault="008553E2" w:rsidP="008553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553E2">
        <w:rPr>
          <w:rFonts w:ascii="굴림" w:eastAsia="굴림" w:hAnsi="굴림" w:cs="굴림"/>
          <w:b/>
          <w:bCs/>
          <w:kern w:val="0"/>
          <w:sz w:val="27"/>
          <w:szCs w:val="27"/>
        </w:rPr>
        <w:t>제3장 행위 제한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제6조【사내 </w:t>
      </w:r>
      <w:proofErr w:type="spellStart"/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보안의무</w:t>
      </w:r>
      <w:proofErr w:type="spellEnd"/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① 사내 시스템 접속 시 반드시 </w:t>
      </w:r>
      <w:proofErr w:type="spellStart"/>
      <w:r w:rsidRPr="008553E2">
        <w:rPr>
          <w:rFonts w:ascii="굴림" w:eastAsia="굴림" w:hAnsi="굴림" w:cs="굴림"/>
          <w:kern w:val="0"/>
          <w:sz w:val="24"/>
          <w:szCs w:val="24"/>
        </w:rPr>
        <w:t>사번</w:t>
      </w:r>
      <w:proofErr w:type="spellEnd"/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 기반 로그인 체계를 이용한다.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② </w:t>
      </w: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이중 인증(OTP 또는 </w:t>
      </w:r>
      <w:proofErr w:type="spellStart"/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전화승인</w:t>
      </w:r>
      <w:proofErr w:type="spellEnd"/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)은 2024년 1월 1일부터 전사 확대 적용된다.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제7조【정보 유출 금지】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다음과 같은 행위는 보안 위반으로 간주되며, 징계 사유가 될 수 있다.</w:t>
      </w:r>
    </w:p>
    <w:p w:rsidR="008553E2" w:rsidRPr="008553E2" w:rsidRDefault="008553E2" w:rsidP="008553E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t>외부 메신저로 내부 정보 전달</w:t>
      </w:r>
    </w:p>
    <w:p w:rsidR="008553E2" w:rsidRPr="008553E2" w:rsidRDefault="008553E2" w:rsidP="008553E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t>퇴직 후 자산 반납 누락</w:t>
      </w:r>
    </w:p>
    <w:p w:rsidR="008553E2" w:rsidRPr="008553E2" w:rsidRDefault="008553E2" w:rsidP="008553E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t>사내 비밀번호 공유</w:t>
      </w:r>
    </w:p>
    <w:p w:rsidR="008553E2" w:rsidRPr="008553E2" w:rsidRDefault="008553E2" w:rsidP="008553E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t>고객 데이터 무단 저장</w:t>
      </w:r>
    </w:p>
    <w:p w:rsidR="008553E2" w:rsidRPr="008553E2" w:rsidRDefault="008553E2" w:rsidP="008553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553E2">
        <w:rPr>
          <w:rFonts w:ascii="굴림" w:eastAsia="굴림" w:hAnsi="굴림" w:cs="굴림"/>
          <w:b/>
          <w:bCs/>
          <w:kern w:val="0"/>
          <w:sz w:val="27"/>
          <w:szCs w:val="27"/>
        </w:rPr>
        <w:t>제4장 사고 대응 및 책임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제8조【사고 발생 시 조치】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① 정보 유출이나 보안사고 발생 시 즉시 </w:t>
      </w:r>
      <w:proofErr w:type="spellStart"/>
      <w:r w:rsidRPr="008553E2">
        <w:rPr>
          <w:rFonts w:ascii="굴림" w:eastAsia="굴림" w:hAnsi="굴림" w:cs="굴림"/>
          <w:kern w:val="0"/>
          <w:sz w:val="24"/>
          <w:szCs w:val="24"/>
        </w:rPr>
        <w:t>보안관리자</w:t>
      </w:r>
      <w:proofErr w:type="spellEnd"/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 및 상급자에게 보고한다.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② 사고 경위서 및 재발 방지 대책은 사고 발생일로부터 48시간 이내 제출해야 한다.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제9조【위반자 제재】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① 고의 또는 중과실로 인해 보안사고를 야기한 자는 징계위원회에 회부된다.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② </w:t>
      </w:r>
      <w:proofErr w:type="spellStart"/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보안사고로</w:t>
      </w:r>
      <w:proofErr w:type="spellEnd"/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인해 금전적 손해가 발생한 경우, 손해액의 일부를 개인에게 청구할 수 있다.</w:t>
      </w:r>
    </w:p>
    <w:p w:rsidR="008553E2" w:rsidRDefault="008553E2"/>
    <w:p w:rsidR="008553E2" w:rsidRPr="008553E2" w:rsidRDefault="008553E2" w:rsidP="008553E2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b w:val="0"/>
          <w:bCs w:val="0"/>
        </w:rPr>
        <w:t xml:space="preserve"> </w:t>
      </w:r>
      <w:r w:rsidRPr="008553E2">
        <w:t>윤리 및 임직원 행동강령</w:t>
      </w:r>
    </w:p>
    <w:p w:rsidR="008553E2" w:rsidRPr="008553E2" w:rsidRDefault="008553E2" w:rsidP="008553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553E2">
        <w:rPr>
          <w:rFonts w:ascii="굴림" w:eastAsia="굴림" w:hAnsi="굴림" w:cs="굴림"/>
          <w:b/>
          <w:bCs/>
          <w:kern w:val="0"/>
          <w:sz w:val="27"/>
          <w:szCs w:val="27"/>
        </w:rPr>
        <w:t>제1장 총 칙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제1조【목적】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본 강령은 임직원이 윤리적 기준을 바탕으로 성실하고 공정하게 업무를 수행하고, 회사의 가치와 신뢰를 제고하는 것을 목적으로 한다.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제2조【적용범위】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이 강령은 회사에 재직 중인 전 임직원에게 적용되며, 협력업체와의 관계에서도 준수해야 한다.</w:t>
      </w:r>
    </w:p>
    <w:p w:rsidR="008553E2" w:rsidRPr="008553E2" w:rsidRDefault="008553E2" w:rsidP="008553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553E2">
        <w:rPr>
          <w:rFonts w:ascii="굴림" w:eastAsia="굴림" w:hAnsi="굴림" w:cs="굴림"/>
          <w:b/>
          <w:bCs/>
          <w:kern w:val="0"/>
          <w:sz w:val="27"/>
          <w:szCs w:val="27"/>
        </w:rPr>
        <w:t>제2장 기본 윤리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제3조【성실의무】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① 임직원은 업무 수행 시 성실하고 정직한 태도로 최선을 다해야 한다.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② 회사 재산 및 정보를 사적으로 이용해서는 안 된다.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제4조【공정거래 및 청렴】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① 협력업체 선정 및 계약 시, 공정하고 투명한 절차를 따라야 하며 부당한 이익을 수수해서는 안 된다.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② </w:t>
      </w: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금품 수수 금지 범위는 1회 3만원, 연간 총액 10만원을 초과할 수 없다.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8553E2">
        <w:rPr>
          <w:rFonts w:ascii="굴림" w:eastAsia="굴림" w:hAnsi="굴림" w:cs="굴림"/>
          <w:i/>
          <w:iCs/>
          <w:kern w:val="0"/>
          <w:sz w:val="24"/>
          <w:szCs w:val="24"/>
        </w:rPr>
        <w:t>(</w:t>
      </w:r>
      <w:proofErr w:type="spellStart"/>
      <w:r w:rsidRPr="008553E2">
        <w:rPr>
          <w:rFonts w:ascii="굴림" w:eastAsia="굴림" w:hAnsi="굴림" w:cs="굴림"/>
          <w:i/>
          <w:iCs/>
          <w:kern w:val="0"/>
          <w:sz w:val="24"/>
          <w:szCs w:val="24"/>
        </w:rPr>
        <w:t>청탁금지법</w:t>
      </w:r>
      <w:proofErr w:type="spellEnd"/>
      <w:r w:rsidRPr="008553E2">
        <w:rPr>
          <w:rFonts w:ascii="굴림" w:eastAsia="굴림" w:hAnsi="굴림" w:cs="굴림"/>
          <w:i/>
          <w:iCs/>
          <w:kern w:val="0"/>
          <w:sz w:val="24"/>
          <w:szCs w:val="24"/>
        </w:rPr>
        <w:t xml:space="preserve"> 연동)</w:t>
      </w:r>
    </w:p>
    <w:p w:rsidR="008553E2" w:rsidRPr="008553E2" w:rsidRDefault="008553E2" w:rsidP="008553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553E2">
        <w:rPr>
          <w:rFonts w:ascii="굴림" w:eastAsia="굴림" w:hAnsi="굴림" w:cs="굴림"/>
          <w:b/>
          <w:bCs/>
          <w:kern w:val="0"/>
          <w:sz w:val="27"/>
          <w:szCs w:val="27"/>
        </w:rPr>
        <w:t>제3장 이해 상충 방지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제5조【이해상충의 정의 및 회피】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① 이해상충이란 개인의 이익이 회사의 이익과 충돌하는 상황을 말한다.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② 임직원은 다음 행위를 해서는 안 된다.</w:t>
      </w:r>
    </w:p>
    <w:p w:rsidR="008553E2" w:rsidRPr="008553E2" w:rsidRDefault="008553E2" w:rsidP="008553E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본인 또는 가족 명의로 </w:t>
      </w:r>
      <w:proofErr w:type="spellStart"/>
      <w:r w:rsidRPr="008553E2">
        <w:rPr>
          <w:rFonts w:ascii="굴림" w:eastAsia="굴림" w:hAnsi="굴림" w:cs="굴림"/>
          <w:kern w:val="0"/>
          <w:sz w:val="24"/>
          <w:szCs w:val="24"/>
        </w:rPr>
        <w:t>거래업체와</w:t>
      </w:r>
      <w:proofErr w:type="spellEnd"/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 계약 체결</w:t>
      </w:r>
    </w:p>
    <w:p w:rsidR="008553E2" w:rsidRPr="008553E2" w:rsidRDefault="008553E2" w:rsidP="008553E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t>타인의 명의로 회사 외 사업에 참여</w:t>
      </w:r>
    </w:p>
    <w:p w:rsidR="008553E2" w:rsidRPr="008553E2" w:rsidRDefault="008553E2" w:rsidP="008553E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기밀정보를 이용한 </w:t>
      </w:r>
      <w:proofErr w:type="spellStart"/>
      <w:r w:rsidRPr="008553E2">
        <w:rPr>
          <w:rFonts w:ascii="굴림" w:eastAsia="굴림" w:hAnsi="굴림" w:cs="굴림"/>
          <w:kern w:val="0"/>
          <w:sz w:val="24"/>
          <w:szCs w:val="24"/>
        </w:rPr>
        <w:t>외부투자</w:t>
      </w:r>
      <w:proofErr w:type="spellEnd"/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제6조【겸직 및 외부 활동】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① 회사의 사전 승인 없이 외부 강연, 자문, 유료 강의 등을 수행할 수 없다.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② </w:t>
      </w: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임원급 이상은 주말에도 외부활동에 대해 사전 보고 의무가 있다.</w:t>
      </w:r>
    </w:p>
    <w:p w:rsidR="008553E2" w:rsidRPr="008553E2" w:rsidRDefault="008553E2" w:rsidP="008553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553E2">
        <w:rPr>
          <w:rFonts w:ascii="굴림" w:eastAsia="굴림" w:hAnsi="굴림" w:cs="굴림"/>
          <w:b/>
          <w:bCs/>
          <w:kern w:val="0"/>
          <w:sz w:val="27"/>
          <w:szCs w:val="27"/>
        </w:rPr>
        <w:t>제4장 직장 내 책임과 배려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제7조【성희롱 및 괴롭힘 방지】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① 직장 내 성희롱, 괴롭힘, 따돌림 등은 엄격히 금지되며, 위반 시 징계 및 법적 조치가 따를 수 있다.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② 피해자 보호 조치를 </w:t>
      </w:r>
      <w:proofErr w:type="spellStart"/>
      <w:r w:rsidRPr="008553E2">
        <w:rPr>
          <w:rFonts w:ascii="굴림" w:eastAsia="굴림" w:hAnsi="굴림" w:cs="굴림"/>
          <w:kern w:val="0"/>
          <w:sz w:val="24"/>
          <w:szCs w:val="24"/>
        </w:rPr>
        <w:t>최우선하며</w:t>
      </w:r>
      <w:proofErr w:type="spellEnd"/>
      <w:r w:rsidRPr="008553E2">
        <w:rPr>
          <w:rFonts w:ascii="굴림" w:eastAsia="굴림" w:hAnsi="굴림" w:cs="굴림"/>
          <w:kern w:val="0"/>
          <w:sz w:val="24"/>
          <w:szCs w:val="24"/>
        </w:rPr>
        <w:t>, 익명 제보 시스템을 통해 누구나 신고 가능하다.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제8조【공공질서 유지】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① </w:t>
      </w:r>
      <w:proofErr w:type="spellStart"/>
      <w:r w:rsidRPr="008553E2">
        <w:rPr>
          <w:rFonts w:ascii="굴림" w:eastAsia="굴림" w:hAnsi="굴림" w:cs="굴림"/>
          <w:kern w:val="0"/>
          <w:sz w:val="24"/>
          <w:szCs w:val="24"/>
        </w:rPr>
        <w:t>사내외에서</w:t>
      </w:r>
      <w:proofErr w:type="spellEnd"/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 회사의 이미지에 영향을 줄 수 있는 언행을 삼가야 하며, SNS 사용 시에도 책임 있는 태도를 유지해야 한다.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② </w:t>
      </w: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회사 이름 또는 로고를 개인 블로그·SNS에 무단 사용하는 경우 1차 경고 후 삭제 조치된다.</w:t>
      </w:r>
    </w:p>
    <w:p w:rsidR="008553E2" w:rsidRPr="008553E2" w:rsidRDefault="008553E2" w:rsidP="008553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553E2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제5장 교육 및 서약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제9조【윤리교육】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① 연 1회 이상 전 직원 대상 윤리 및 행동강령 교육을 실시한다.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② 신규 </w:t>
      </w:r>
      <w:proofErr w:type="spellStart"/>
      <w:r w:rsidRPr="008553E2">
        <w:rPr>
          <w:rFonts w:ascii="굴림" w:eastAsia="굴림" w:hAnsi="굴림" w:cs="굴림"/>
          <w:kern w:val="0"/>
          <w:sz w:val="24"/>
          <w:szCs w:val="24"/>
        </w:rPr>
        <w:t>입사자는</w:t>
      </w:r>
      <w:proofErr w:type="spellEnd"/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 1개월 이내 윤리교육을 이수하여야 하며, </w:t>
      </w:r>
      <w:proofErr w:type="spellStart"/>
      <w:r w:rsidRPr="008553E2">
        <w:rPr>
          <w:rFonts w:ascii="굴림" w:eastAsia="굴림" w:hAnsi="굴림" w:cs="굴림"/>
          <w:kern w:val="0"/>
          <w:sz w:val="24"/>
          <w:szCs w:val="24"/>
        </w:rPr>
        <w:t>미이수자는</w:t>
      </w:r>
      <w:proofErr w:type="spellEnd"/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 수습 해제가 유보될 수 있다.</w:t>
      </w:r>
    </w:p>
    <w:p w:rsidR="008553E2" w:rsidRPr="008553E2" w:rsidRDefault="008553E2" w:rsidP="00855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b/>
          <w:bCs/>
          <w:kern w:val="0"/>
          <w:sz w:val="24"/>
          <w:szCs w:val="24"/>
        </w:rPr>
        <w:t>제10조【서약서 제출】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>① 모든 임직원은 본 강령을 숙지하고 서약서를 제출해야 하며, 위반 시 책임을 진다.</w:t>
      </w:r>
      <w:r w:rsidRPr="008553E2">
        <w:rPr>
          <w:rFonts w:ascii="굴림" w:eastAsia="굴림" w:hAnsi="굴림" w:cs="굴림"/>
          <w:kern w:val="0"/>
          <w:sz w:val="24"/>
          <w:szCs w:val="24"/>
        </w:rPr>
        <w:br/>
        <w:t xml:space="preserve">② 서약서는 </w:t>
      </w:r>
      <w:proofErr w:type="spellStart"/>
      <w:r w:rsidRPr="008553E2">
        <w:rPr>
          <w:rFonts w:ascii="굴림" w:eastAsia="굴림" w:hAnsi="굴림" w:cs="굴림"/>
          <w:kern w:val="0"/>
          <w:sz w:val="24"/>
          <w:szCs w:val="24"/>
        </w:rPr>
        <w:t>인사기록과</w:t>
      </w:r>
      <w:proofErr w:type="spellEnd"/>
      <w:r w:rsidRPr="008553E2">
        <w:rPr>
          <w:rFonts w:ascii="굴림" w:eastAsia="굴림" w:hAnsi="굴림" w:cs="굴림"/>
          <w:kern w:val="0"/>
          <w:sz w:val="24"/>
          <w:szCs w:val="24"/>
        </w:rPr>
        <w:t xml:space="preserve"> 함께 3년간 보관된다.</w:t>
      </w:r>
    </w:p>
    <w:p w:rsidR="008553E2" w:rsidRPr="008553E2" w:rsidRDefault="008553E2" w:rsidP="008553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553E2">
        <w:rPr>
          <w:rFonts w:ascii="굴림" w:eastAsia="굴림" w:hAnsi="굴림" w:cs="굴림"/>
          <w:kern w:val="0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sectPr w:rsidR="008553E2" w:rsidRPr="00855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6A2A"/>
    <w:multiLevelType w:val="multilevel"/>
    <w:tmpl w:val="1E46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11241"/>
    <w:multiLevelType w:val="multilevel"/>
    <w:tmpl w:val="FA8E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71024"/>
    <w:multiLevelType w:val="multilevel"/>
    <w:tmpl w:val="E13E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171E5"/>
    <w:multiLevelType w:val="multilevel"/>
    <w:tmpl w:val="43C4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E420B"/>
    <w:multiLevelType w:val="multilevel"/>
    <w:tmpl w:val="A98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B28CC"/>
    <w:multiLevelType w:val="multilevel"/>
    <w:tmpl w:val="9F04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65ACA"/>
    <w:multiLevelType w:val="multilevel"/>
    <w:tmpl w:val="A6A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F5D73"/>
    <w:multiLevelType w:val="multilevel"/>
    <w:tmpl w:val="BCD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24943"/>
    <w:multiLevelType w:val="multilevel"/>
    <w:tmpl w:val="943C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433B9"/>
    <w:multiLevelType w:val="multilevel"/>
    <w:tmpl w:val="07AA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C1F10"/>
    <w:multiLevelType w:val="multilevel"/>
    <w:tmpl w:val="AA50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6"/>
    <w:rsid w:val="00294D55"/>
    <w:rsid w:val="002B17D6"/>
    <w:rsid w:val="00833D44"/>
    <w:rsid w:val="00837ADB"/>
    <w:rsid w:val="0085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65AA"/>
  <w15:chartTrackingRefBased/>
  <w15:docId w15:val="{03AF9DFE-9968-4926-9C31-F2907058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B17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B17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3D44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B17D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17D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2B17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B17D6"/>
    <w:rPr>
      <w:b/>
      <w:bCs/>
    </w:rPr>
  </w:style>
  <w:style w:type="character" w:styleId="a5">
    <w:name w:val="Emphasis"/>
    <w:basedOn w:val="a0"/>
    <w:uiPriority w:val="20"/>
    <w:qFormat/>
    <w:rsid w:val="002B17D6"/>
    <w:rPr>
      <w:i/>
      <w:iCs/>
    </w:rPr>
  </w:style>
  <w:style w:type="character" w:customStyle="1" w:styleId="6Char">
    <w:name w:val="제목 6 Char"/>
    <w:basedOn w:val="a0"/>
    <w:link w:val="6"/>
    <w:uiPriority w:val="9"/>
    <w:semiHidden/>
    <w:rsid w:val="00833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6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0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78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kdy</dc:creator>
  <cp:keywords/>
  <dc:description/>
  <cp:lastModifiedBy>kdy</cp:lastModifiedBy>
  <cp:revision>1</cp:revision>
  <dcterms:created xsi:type="dcterms:W3CDTF">2025-05-31T01:00:00Z</dcterms:created>
  <dcterms:modified xsi:type="dcterms:W3CDTF">2025-05-31T01:56:00Z</dcterms:modified>
</cp:coreProperties>
</file>